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959C" w14:textId="2CD6F7D5" w:rsidR="00202CE3" w:rsidRDefault="00202CE3" w:rsidP="00202CE3">
      <w:pPr>
        <w:ind w:firstLineChars="200" w:firstLine="420"/>
        <w:rPr>
          <w:ins w:id="0" w:author="Yuan Zhen" w:date="2022-07-29T22:40:00Z"/>
          <w:rFonts w:ascii="宋体" w:eastAsia="宋体" w:hAnsi="宋体"/>
        </w:rPr>
      </w:pPr>
      <w:ins w:id="1" w:author="Yuan Zhen" w:date="2022-07-29T22:26:00Z">
        <w:r>
          <w:rPr>
            <w:rFonts w:ascii="宋体" w:eastAsia="宋体" w:hAnsi="宋体" w:hint="eastAsia"/>
          </w:rPr>
          <w:t>我知道这篇小作文应该在你删我的第二天写的，可是</w:t>
        </w:r>
        <w:r w:rsidRPr="004F4451">
          <w:rPr>
            <w:rFonts w:ascii="宋体" w:eastAsia="宋体" w:hAnsi="宋体" w:hint="eastAsia"/>
          </w:rPr>
          <w:t>我</w:t>
        </w:r>
        <w:r>
          <w:rPr>
            <w:rFonts w:ascii="宋体" w:eastAsia="宋体" w:hAnsi="宋体" w:hint="eastAsia"/>
          </w:rPr>
          <w:t>最近</w:t>
        </w:r>
        <w:r w:rsidRPr="004F4451">
          <w:rPr>
            <w:rFonts w:ascii="宋体" w:eastAsia="宋体" w:hAnsi="宋体" w:hint="eastAsia"/>
          </w:rPr>
          <w:t>分到了一个比较难的项目</w:t>
        </w:r>
      </w:ins>
      <w:ins w:id="2" w:author="Yuan Zhen" w:date="2022-07-29T22:30:00Z">
        <w:r w:rsidR="00DF6B42">
          <w:rPr>
            <w:rFonts w:ascii="宋体" w:eastAsia="宋体" w:hAnsi="宋体" w:hint="eastAsia"/>
          </w:rPr>
          <w:t>，</w:t>
        </w:r>
      </w:ins>
      <w:ins w:id="3" w:author="Yuan Zhen" w:date="2022-07-29T22:26:00Z">
        <w:r>
          <w:rPr>
            <w:rFonts w:ascii="宋体" w:eastAsia="宋体" w:hAnsi="宋体" w:hint="eastAsia"/>
          </w:rPr>
          <w:t>领导给了很大的压力，</w:t>
        </w:r>
      </w:ins>
      <w:ins w:id="4" w:author="Yuan Zhen" w:date="2022-07-29T22:31:00Z">
        <w:r w:rsidR="00DF6B42">
          <w:rPr>
            <w:rFonts w:ascii="宋体" w:eastAsia="宋体" w:hAnsi="宋体" w:hint="eastAsia"/>
          </w:rPr>
          <w:t>上一批研究员四个月没有完成都被辞退了，</w:t>
        </w:r>
        <w:r w:rsidR="00DF6B42">
          <w:rPr>
            <w:rFonts w:ascii="宋体" w:eastAsia="宋体" w:hAnsi="宋体" w:hint="eastAsia"/>
          </w:rPr>
          <w:t>所以</w:t>
        </w:r>
      </w:ins>
      <w:ins w:id="5" w:author="Yuan Zhen" w:date="2022-07-29T22:26:00Z">
        <w:r>
          <w:rPr>
            <w:rFonts w:ascii="宋体" w:eastAsia="宋体" w:hAnsi="宋体" w:hint="eastAsia"/>
          </w:rPr>
          <w:t>我只能晚上下班后抽时间写。我之所以用审阅模式写，是让你能看见我每次写的时间，你应该能看到大部分集中在晚上</w:t>
        </w:r>
        <w:r>
          <w:rPr>
            <w:rFonts w:ascii="宋体" w:eastAsia="宋体" w:hAnsi="宋体"/>
          </w:rPr>
          <w:t>10</w:t>
        </w:r>
        <w:r>
          <w:rPr>
            <w:rFonts w:ascii="宋体" w:eastAsia="宋体" w:hAnsi="宋体" w:hint="eastAsia"/>
          </w:rPr>
          <w:t>点到</w:t>
        </w:r>
        <w:r>
          <w:rPr>
            <w:rFonts w:ascii="宋体" w:eastAsia="宋体" w:hAnsi="宋体"/>
          </w:rPr>
          <w:t>0</w:t>
        </w:r>
        <w:r>
          <w:rPr>
            <w:rFonts w:ascii="宋体" w:eastAsia="宋体" w:hAnsi="宋体" w:hint="eastAsia"/>
          </w:rPr>
          <w:t>点。我在学校的时候就是工作狂，本来说着工作后一定要学会平衡工作和生活的，可是仍然没有转变过来。</w:t>
        </w:r>
      </w:ins>
    </w:p>
    <w:p w14:paraId="4DEE623F" w14:textId="2AD9973B" w:rsidR="0031615E" w:rsidRDefault="0031615E" w:rsidP="00202CE3">
      <w:pPr>
        <w:ind w:firstLineChars="200" w:firstLine="420"/>
        <w:rPr>
          <w:ins w:id="6" w:author="Yuan Zhen" w:date="2022-07-29T22:40:00Z"/>
          <w:rFonts w:ascii="宋体" w:eastAsia="宋体" w:hAnsi="宋体"/>
        </w:rPr>
      </w:pPr>
    </w:p>
    <w:p w14:paraId="4F725D8A" w14:textId="54874BDE" w:rsidR="0031615E" w:rsidRDefault="0031615E" w:rsidP="0031615E">
      <w:pPr>
        <w:ind w:firstLineChars="200" w:firstLine="420"/>
        <w:rPr>
          <w:ins w:id="7" w:author="Yuan Zhen" w:date="2022-07-29T22:40:00Z"/>
          <w:rFonts w:ascii="宋体" w:eastAsia="宋体" w:hAnsi="宋体" w:hint="eastAsia"/>
        </w:rPr>
      </w:pPr>
      <w:ins w:id="8" w:author="Yuan Zhen" w:date="2022-07-29T22:40:00Z">
        <w:r>
          <w:rPr>
            <w:rFonts w:ascii="宋体" w:eastAsia="宋体" w:hAnsi="宋体" w:hint="eastAsia"/>
          </w:rPr>
          <w:t>今天发生了一件很激动的事情，我现在</w:t>
        </w:r>
      </w:ins>
      <w:ins w:id="9" w:author="Yuan Zhen" w:date="2022-07-30T00:01:00Z">
        <w:r w:rsidR="00D72F08">
          <w:rPr>
            <w:rFonts w:ascii="宋体" w:eastAsia="宋体" w:hAnsi="宋体" w:hint="eastAsia"/>
          </w:rPr>
          <w:t>的</w:t>
        </w:r>
      </w:ins>
      <w:ins w:id="10" w:author="Yuan Zhen" w:date="2022-07-29T22:40:00Z">
        <w:r>
          <w:rPr>
            <w:rFonts w:ascii="宋体" w:eastAsia="宋体" w:hAnsi="宋体" w:hint="eastAsia"/>
          </w:rPr>
          <w:t>项目因为难度大，公司给了我六个月时间完成。当大家都</w:t>
        </w:r>
      </w:ins>
      <w:ins w:id="11" w:author="Yuan Zhen" w:date="2022-07-30T00:02:00Z">
        <w:r w:rsidR="00D72F08">
          <w:rPr>
            <w:rFonts w:ascii="宋体" w:eastAsia="宋体" w:hAnsi="宋体" w:hint="eastAsia"/>
          </w:rPr>
          <w:t>想</w:t>
        </w:r>
      </w:ins>
      <w:ins w:id="12" w:author="Yuan Zhen" w:date="2022-07-29T22:40:00Z">
        <w:r>
          <w:rPr>
            <w:rFonts w:ascii="宋体" w:eastAsia="宋体" w:hAnsi="宋体" w:hint="eastAsia"/>
          </w:rPr>
          <w:t>利用人工智能里最先进的方法去解决的时候，我突然</w:t>
        </w:r>
      </w:ins>
      <w:ins w:id="13" w:author="Yuan Zhen" w:date="2022-07-29T23:23:00Z">
        <w:r w:rsidR="00F13CF4">
          <w:rPr>
            <w:rFonts w:ascii="宋体" w:eastAsia="宋体" w:hAnsi="宋体" w:hint="eastAsia"/>
          </w:rPr>
          <w:t>想到</w:t>
        </w:r>
      </w:ins>
      <w:ins w:id="14" w:author="Yuan Zhen" w:date="2022-07-29T22:40:00Z">
        <w:r>
          <w:rPr>
            <w:rFonts w:ascii="宋体" w:eastAsia="宋体" w:hAnsi="宋体" w:hint="eastAsia"/>
          </w:rPr>
          <w:t>一种比较老的</w:t>
        </w:r>
      </w:ins>
      <w:ins w:id="15" w:author="Yuan Zhen" w:date="2022-07-29T23:11:00Z">
        <w:r w:rsidR="00372C19">
          <w:rPr>
            <w:rFonts w:ascii="宋体" w:eastAsia="宋体" w:hAnsi="宋体" w:hint="eastAsia"/>
          </w:rPr>
          <w:t>算法</w:t>
        </w:r>
      </w:ins>
      <w:ins w:id="16" w:author="Yuan Zhen" w:date="2022-07-29T22:40:00Z">
        <w:r>
          <w:rPr>
            <w:rFonts w:ascii="宋体" w:eastAsia="宋体" w:hAnsi="宋体" w:hint="eastAsia"/>
          </w:rPr>
          <w:t>就</w:t>
        </w:r>
      </w:ins>
      <w:ins w:id="17" w:author="Yuan Zhen" w:date="2022-07-29T23:22:00Z">
        <w:r w:rsidR="00F13CF4">
          <w:rPr>
            <w:rFonts w:ascii="宋体" w:eastAsia="宋体" w:hAnsi="宋体" w:hint="eastAsia"/>
          </w:rPr>
          <w:t>可以</w:t>
        </w:r>
      </w:ins>
      <w:ins w:id="18" w:author="Yuan Zhen" w:date="2022-07-29T23:21:00Z">
        <w:r w:rsidR="00FE50F4">
          <w:rPr>
            <w:rFonts w:ascii="宋体" w:eastAsia="宋体" w:hAnsi="宋体" w:hint="eastAsia"/>
          </w:rPr>
          <w:t>巧妙</w:t>
        </w:r>
      </w:ins>
      <w:ins w:id="19" w:author="Yuan Zhen" w:date="2022-07-29T22:40:00Z">
        <w:r>
          <w:rPr>
            <w:rFonts w:ascii="宋体" w:eastAsia="宋体" w:hAnsi="宋体" w:hint="eastAsia"/>
          </w:rPr>
          <w:t>解决</w:t>
        </w:r>
      </w:ins>
      <w:ins w:id="20" w:author="Yuan Zhen" w:date="2022-07-29T23:22:00Z">
        <w:r w:rsidR="00F13CF4">
          <w:rPr>
            <w:rFonts w:ascii="宋体" w:eastAsia="宋体" w:hAnsi="宋体" w:hint="eastAsia"/>
          </w:rPr>
          <w:t>问题</w:t>
        </w:r>
      </w:ins>
      <w:ins w:id="21" w:author="Yuan Zhen" w:date="2022-07-29T22:40:00Z">
        <w:r>
          <w:rPr>
            <w:rFonts w:ascii="宋体" w:eastAsia="宋体" w:hAnsi="宋体" w:hint="eastAsia"/>
          </w:rPr>
          <w:t>。我给领导说了想法后，没有得到支持。如果不按领导想法，非要按自己想法来，那么就要做好独自承担失败的责任。在经过两个星期的实验之后，今天把代码完成了，出了结果，</w:t>
        </w:r>
      </w:ins>
      <w:ins w:id="22" w:author="Yuan Zhen" w:date="2022-07-29T23:12:00Z">
        <w:r w:rsidR="00372C19">
          <w:rPr>
            <w:rFonts w:ascii="宋体" w:eastAsia="宋体" w:hAnsi="宋体" w:hint="eastAsia"/>
          </w:rPr>
          <w:t>完美</w:t>
        </w:r>
      </w:ins>
      <w:ins w:id="23" w:author="Yuan Zhen" w:date="2022-07-29T23:02:00Z">
        <w:r w:rsidR="00AC057A">
          <w:rPr>
            <w:rFonts w:ascii="宋体" w:eastAsia="宋体" w:hAnsi="宋体" w:hint="eastAsia"/>
          </w:rPr>
          <w:t>解决了所有的问题，</w:t>
        </w:r>
      </w:ins>
      <w:ins w:id="24" w:author="Yuan Zhen" w:date="2022-07-29T22:40:00Z">
        <w:r>
          <w:rPr>
            <w:rFonts w:ascii="宋体" w:eastAsia="宋体" w:hAnsi="宋体" w:hint="eastAsia"/>
          </w:rPr>
          <w:t>整个研发部都轰动了，我一下子出名了，领导下个星期让我在公司汇报。不过这并不是最让我高兴的，最让我高兴的是，我终于有很多时间写这个小作文了，希望它还能赶得及。</w:t>
        </w:r>
      </w:ins>
    </w:p>
    <w:p w14:paraId="38003061" w14:textId="77777777" w:rsidR="00202CE3" w:rsidRDefault="00202CE3" w:rsidP="0031615E">
      <w:pPr>
        <w:rPr>
          <w:ins w:id="25" w:author="Yuan Zhen" w:date="2022-07-29T22:27:00Z"/>
          <w:rFonts w:ascii="宋体" w:eastAsia="宋体" w:hAnsi="宋体" w:hint="eastAsia"/>
        </w:rPr>
        <w:pPrChange w:id="26" w:author="Yuan Zhen" w:date="2022-07-29T22:41:00Z">
          <w:pPr>
            <w:ind w:firstLineChars="200" w:firstLine="420"/>
          </w:pPr>
        </w:pPrChange>
      </w:pPr>
    </w:p>
    <w:p w14:paraId="6AD15ED8" w14:textId="2A91D75F" w:rsidR="00040BD9" w:rsidRPr="00656EA6" w:rsidRDefault="0098755C">
      <w:pPr>
        <w:ind w:firstLineChars="200" w:firstLine="420"/>
        <w:rPr>
          <w:ins w:id="27" w:author="Yuan Zhen" w:date="2022-07-27T21:32:00Z"/>
          <w:rFonts w:ascii="宋体" w:eastAsia="宋体" w:hAnsi="宋体"/>
          <w:rPrChange w:id="28" w:author="Yuan Zhen" w:date="2022-07-27T22:15:00Z">
            <w:rPr>
              <w:ins w:id="29" w:author="Yuan Zhen" w:date="2022-07-27T21:32:00Z"/>
            </w:rPr>
          </w:rPrChange>
        </w:rPr>
        <w:pPrChange w:id="30" w:author="Yuan Zhen" w:date="2022-07-27T21:42:00Z">
          <w:pPr/>
        </w:pPrChange>
      </w:pPr>
      <w:ins w:id="31" w:author="Yuan Zhen" w:date="2022-07-27T21:35:00Z">
        <w:r w:rsidRPr="00656EA6">
          <w:rPr>
            <w:rFonts w:ascii="宋体" w:eastAsia="宋体" w:hAnsi="宋体" w:hint="eastAsia"/>
            <w:rPrChange w:id="32" w:author="Yuan Zhen" w:date="2022-07-27T22:15:00Z">
              <w:rPr>
                <w:rFonts w:hint="eastAsia"/>
              </w:rPr>
            </w:rPrChange>
          </w:rPr>
          <w:t>不过，这些对于现在的你来说，都已经</w:t>
        </w:r>
      </w:ins>
      <w:ins w:id="33" w:author="Yuan Zhen" w:date="2022-07-27T21:36:00Z">
        <w:r w:rsidRPr="00656EA6">
          <w:rPr>
            <w:rFonts w:ascii="宋体" w:eastAsia="宋体" w:hAnsi="宋体" w:hint="eastAsia"/>
            <w:rPrChange w:id="34" w:author="Yuan Zhen" w:date="2022-07-27T22:15:00Z">
              <w:rPr>
                <w:rFonts w:hint="eastAsia"/>
              </w:rPr>
            </w:rPrChange>
          </w:rPr>
          <w:t>无所谓了，但我还是想</w:t>
        </w:r>
        <w:r w:rsidR="008B3BE0" w:rsidRPr="00656EA6">
          <w:rPr>
            <w:rFonts w:ascii="宋体" w:eastAsia="宋体" w:hAnsi="宋体" w:hint="eastAsia"/>
            <w:rPrChange w:id="35" w:author="Yuan Zhen" w:date="2022-07-27T22:15:00Z">
              <w:rPr>
                <w:rFonts w:hint="eastAsia"/>
              </w:rPr>
            </w:rPrChange>
          </w:rPr>
          <w:t>对一些事情</w:t>
        </w:r>
        <w:r w:rsidRPr="00656EA6">
          <w:rPr>
            <w:rFonts w:ascii="宋体" w:eastAsia="宋体" w:hAnsi="宋体" w:hint="eastAsia"/>
            <w:rPrChange w:id="36" w:author="Yuan Zhen" w:date="2022-07-27T22:15:00Z">
              <w:rPr>
                <w:rFonts w:hint="eastAsia"/>
              </w:rPr>
            </w:rPrChange>
          </w:rPr>
          <w:t>解释一下。</w:t>
        </w:r>
      </w:ins>
      <w:ins w:id="37" w:author="Yuan Zhen" w:date="2022-07-27T22:11:00Z">
        <w:r w:rsidR="007E1801" w:rsidRPr="00656EA6">
          <w:rPr>
            <w:rFonts w:ascii="宋体" w:eastAsia="宋体" w:hAnsi="宋体" w:hint="eastAsia"/>
            <w:rPrChange w:id="38" w:author="Yuan Zhen" w:date="2022-07-27T22:15:00Z">
              <w:rPr>
                <w:rFonts w:hint="eastAsia"/>
              </w:rPr>
            </w:rPrChange>
          </w:rPr>
          <w:t>这可能对你来说是一些有用</w:t>
        </w:r>
      </w:ins>
      <w:ins w:id="39" w:author="Yuan Zhen" w:date="2022-07-27T22:12:00Z">
        <w:r w:rsidR="007E1801" w:rsidRPr="00656EA6">
          <w:rPr>
            <w:rFonts w:ascii="宋体" w:eastAsia="宋体" w:hAnsi="宋体" w:hint="eastAsia"/>
            <w:rPrChange w:id="40" w:author="Yuan Zhen" w:date="2022-07-27T22:15:00Z">
              <w:rPr>
                <w:rFonts w:hint="eastAsia"/>
              </w:rPr>
            </w:rPrChange>
          </w:rPr>
          <w:t>的经验</w:t>
        </w:r>
        <w:r w:rsidR="00DC222C" w:rsidRPr="00656EA6">
          <w:rPr>
            <w:rFonts w:ascii="宋体" w:eastAsia="宋体" w:hAnsi="宋体" w:hint="eastAsia"/>
            <w:rPrChange w:id="41" w:author="Yuan Zhen" w:date="2022-07-27T22:15:00Z">
              <w:rPr>
                <w:rFonts w:hint="eastAsia"/>
              </w:rPr>
            </w:rPrChange>
          </w:rPr>
          <w:t>，当你遇到下一个人的时候</w:t>
        </w:r>
      </w:ins>
      <w:ins w:id="42" w:author="Yuan Zhen" w:date="2022-07-27T22:13:00Z">
        <w:r w:rsidR="00853B05" w:rsidRPr="00656EA6">
          <w:rPr>
            <w:rFonts w:ascii="宋体" w:eastAsia="宋体" w:hAnsi="宋体" w:hint="eastAsia"/>
            <w:rPrChange w:id="43" w:author="Yuan Zhen" w:date="2022-07-27T22:15:00Z">
              <w:rPr>
                <w:rFonts w:hint="eastAsia"/>
              </w:rPr>
            </w:rPrChange>
          </w:rPr>
          <w:t>（</w:t>
        </w:r>
        <w:r w:rsidR="00853B05" w:rsidRPr="00656EA6">
          <w:rPr>
            <w:rFonts w:ascii="宋体" w:eastAsia="宋体" w:hAnsi="宋体" w:hint="eastAsia"/>
            <w:b/>
            <w:bCs/>
            <w:rPrChange w:id="44" w:author="Yuan Zhen" w:date="2022-07-27T22:15:00Z">
              <w:rPr>
                <w:rFonts w:hint="eastAsia"/>
              </w:rPr>
            </w:rPrChange>
          </w:rPr>
          <w:t>我很不情愿说</w:t>
        </w:r>
      </w:ins>
      <w:ins w:id="45" w:author="Yuan Zhen" w:date="2022-07-27T22:14:00Z">
        <w:r w:rsidR="00853B05" w:rsidRPr="00656EA6">
          <w:rPr>
            <w:rFonts w:ascii="宋体" w:eastAsia="宋体" w:hAnsi="宋体" w:hint="eastAsia"/>
            <w:b/>
            <w:bCs/>
            <w:rPrChange w:id="46" w:author="Yuan Zhen" w:date="2022-07-27T22:15:00Z">
              <w:rPr>
                <w:rFonts w:hint="eastAsia"/>
              </w:rPr>
            </w:rPrChange>
          </w:rPr>
          <w:t>这句话</w:t>
        </w:r>
      </w:ins>
      <w:ins w:id="47" w:author="Yuan Zhen" w:date="2022-07-27T22:13:00Z">
        <w:r w:rsidR="00853B05" w:rsidRPr="00656EA6">
          <w:rPr>
            <w:rFonts w:ascii="宋体" w:eastAsia="宋体" w:hAnsi="宋体" w:hint="eastAsia"/>
            <w:rPrChange w:id="48" w:author="Yuan Zhen" w:date="2022-07-27T22:15:00Z">
              <w:rPr>
                <w:rFonts w:hint="eastAsia"/>
              </w:rPr>
            </w:rPrChange>
          </w:rPr>
          <w:t>）</w:t>
        </w:r>
      </w:ins>
      <w:ins w:id="49" w:author="Yuan Zhen" w:date="2022-07-27T22:12:00Z">
        <w:r w:rsidR="00DC222C" w:rsidRPr="00656EA6">
          <w:rPr>
            <w:rFonts w:ascii="宋体" w:eastAsia="宋体" w:hAnsi="宋体" w:hint="eastAsia"/>
            <w:rPrChange w:id="50" w:author="Yuan Zhen" w:date="2022-07-27T22:15:00Z">
              <w:rPr>
                <w:rFonts w:hint="eastAsia"/>
              </w:rPr>
            </w:rPrChange>
          </w:rPr>
          <w:t>，说不定可以更了解</w:t>
        </w:r>
      </w:ins>
      <w:ins w:id="51" w:author="Yuan Zhen" w:date="2022-07-27T22:13:00Z">
        <w:r w:rsidR="00DC222C" w:rsidRPr="00656EA6">
          <w:rPr>
            <w:rFonts w:ascii="宋体" w:eastAsia="宋体" w:hAnsi="宋体" w:hint="eastAsia"/>
            <w:rPrChange w:id="52" w:author="Yuan Zhen" w:date="2022-07-27T22:15:00Z">
              <w:rPr>
                <w:rFonts w:hint="eastAsia"/>
              </w:rPr>
            </w:rPrChange>
          </w:rPr>
          <w:t>到对方的真实想法。</w:t>
        </w:r>
      </w:ins>
    </w:p>
    <w:p w14:paraId="21600D2B" w14:textId="6F1AED03" w:rsidR="0098755C" w:rsidRPr="00656EA6" w:rsidRDefault="0098755C">
      <w:pPr>
        <w:rPr>
          <w:ins w:id="53" w:author="Yuan Zhen" w:date="2022-07-27T21:32:00Z"/>
          <w:rFonts w:ascii="宋体" w:eastAsia="宋体" w:hAnsi="宋体"/>
          <w:rPrChange w:id="54" w:author="Yuan Zhen" w:date="2022-07-27T22:15:00Z">
            <w:rPr>
              <w:ins w:id="55" w:author="Yuan Zhen" w:date="2022-07-27T21:32:00Z"/>
            </w:rPr>
          </w:rPrChange>
        </w:rPr>
      </w:pPr>
    </w:p>
    <w:p w14:paraId="11E25F9E" w14:textId="010E2888" w:rsidR="0058779D" w:rsidRDefault="0098755C" w:rsidP="0058779D">
      <w:pPr>
        <w:ind w:firstLineChars="200" w:firstLine="420"/>
        <w:rPr>
          <w:ins w:id="56" w:author="Yuan Zhen" w:date="2022-07-29T22:29:00Z"/>
          <w:rFonts w:ascii="宋体" w:eastAsia="宋体" w:hAnsi="宋体"/>
        </w:rPr>
      </w:pPr>
      <w:ins w:id="57" w:author="Yuan Zhen" w:date="2022-07-27T21:33:00Z">
        <w:r w:rsidRPr="00656EA6">
          <w:rPr>
            <w:rFonts w:ascii="宋体" w:eastAsia="宋体" w:hAnsi="宋体" w:hint="eastAsia"/>
            <w:rPrChange w:id="58" w:author="Yuan Zhen" w:date="2022-07-27T22:15:00Z">
              <w:rPr>
                <w:rFonts w:hint="eastAsia"/>
              </w:rPr>
            </w:rPrChange>
          </w:rPr>
          <w:t>你可能觉得我欺骗了你，比如去北京工作了，你可能觉得我一开始就在欺骗你，比如</w:t>
        </w:r>
      </w:ins>
      <w:ins w:id="59" w:author="Yuan Zhen" w:date="2022-07-27T21:34:00Z">
        <w:r w:rsidRPr="00656EA6">
          <w:rPr>
            <w:rFonts w:ascii="宋体" w:eastAsia="宋体" w:hAnsi="宋体" w:hint="eastAsia"/>
            <w:rPrChange w:id="60" w:author="Yuan Zhen" w:date="2022-07-27T22:15:00Z">
              <w:rPr>
                <w:rFonts w:hint="eastAsia"/>
              </w:rPr>
            </w:rPrChange>
          </w:rPr>
          <w:t>就没有留在太原的打算。</w:t>
        </w:r>
      </w:ins>
      <w:ins w:id="61" w:author="Yuan Zhen" w:date="2022-07-27T21:37:00Z">
        <w:r w:rsidR="0000502D" w:rsidRPr="00656EA6">
          <w:rPr>
            <w:rFonts w:ascii="宋体" w:eastAsia="宋体" w:hAnsi="宋体" w:hint="eastAsia"/>
            <w:rPrChange w:id="62" w:author="Yuan Zhen" w:date="2022-07-27T22:15:00Z">
              <w:rPr>
                <w:rFonts w:hint="eastAsia"/>
              </w:rPr>
            </w:rPrChange>
          </w:rPr>
          <w:t>这份工作是在你说不再继续下去</w:t>
        </w:r>
        <w:r w:rsidR="00F316C4" w:rsidRPr="00656EA6">
          <w:rPr>
            <w:rFonts w:ascii="宋体" w:eastAsia="宋体" w:hAnsi="宋体" w:hint="eastAsia"/>
            <w:rPrChange w:id="63" w:author="Yuan Zhen" w:date="2022-07-27T22:15:00Z">
              <w:rPr>
                <w:rFonts w:hint="eastAsia"/>
              </w:rPr>
            </w:rPrChange>
          </w:rPr>
          <w:t>后找的，也就是疫情</w:t>
        </w:r>
      </w:ins>
      <w:ins w:id="64" w:author="Yuan Zhen" w:date="2022-07-27T21:38:00Z">
        <w:r w:rsidR="00F316C4" w:rsidRPr="00656EA6">
          <w:rPr>
            <w:rFonts w:ascii="宋体" w:eastAsia="宋体" w:hAnsi="宋体" w:hint="eastAsia"/>
            <w:rPrChange w:id="65" w:author="Yuan Zhen" w:date="2022-07-27T22:15:00Z">
              <w:rPr>
                <w:rFonts w:hint="eastAsia"/>
              </w:rPr>
            </w:rPrChange>
          </w:rPr>
          <w:t>封在宿舍找的</w:t>
        </w:r>
      </w:ins>
      <w:ins w:id="66" w:author="Yuan Zhen" w:date="2022-07-27T21:41:00Z">
        <w:r w:rsidR="00F316C4" w:rsidRPr="00656EA6">
          <w:rPr>
            <w:rFonts w:ascii="宋体" w:eastAsia="宋体" w:hAnsi="宋体" w:hint="eastAsia"/>
            <w:rPrChange w:id="67" w:author="Yuan Zhen" w:date="2022-07-27T22:15:00Z">
              <w:rPr>
                <w:rFonts w:hint="eastAsia"/>
              </w:rPr>
            </w:rPrChange>
          </w:rPr>
          <w:t>。</w:t>
        </w:r>
      </w:ins>
      <w:ins w:id="68" w:author="Yuan Zhen" w:date="2022-07-27T21:40:00Z">
        <w:r w:rsidR="00F316C4" w:rsidRPr="00656EA6">
          <w:rPr>
            <w:rFonts w:ascii="宋体" w:eastAsia="宋体" w:hAnsi="宋体" w:hint="eastAsia"/>
            <w:rPrChange w:id="69" w:author="Yuan Zhen" w:date="2022-07-27T22:15:00Z">
              <w:rPr>
                <w:rFonts w:hint="eastAsia"/>
              </w:rPr>
            </w:rPrChange>
          </w:rPr>
          <w:t>以前的工作</w:t>
        </w:r>
      </w:ins>
      <w:ins w:id="70" w:author="Yuan Zhen" w:date="2022-07-27T21:41:00Z">
        <w:r w:rsidR="00F316C4" w:rsidRPr="00656EA6">
          <w:rPr>
            <w:rFonts w:ascii="宋体" w:eastAsia="宋体" w:hAnsi="宋体" w:hint="eastAsia"/>
            <w:rPrChange w:id="71" w:author="Yuan Zhen" w:date="2022-07-27T22:15:00Z">
              <w:rPr>
                <w:rFonts w:hint="eastAsia"/>
              </w:rPr>
            </w:rPrChange>
          </w:rPr>
          <w:t>的确是</w:t>
        </w:r>
      </w:ins>
      <w:ins w:id="72" w:author="Yuan Zhen" w:date="2022-07-27T21:40:00Z">
        <w:r w:rsidR="00F316C4" w:rsidRPr="00656EA6">
          <w:rPr>
            <w:rFonts w:ascii="宋体" w:eastAsia="宋体" w:hAnsi="宋体" w:hint="eastAsia"/>
            <w:rPrChange w:id="73" w:author="Yuan Zhen" w:date="2022-07-27T22:15:00Z">
              <w:rPr>
                <w:rFonts w:hint="eastAsia"/>
              </w:rPr>
            </w:rPrChange>
          </w:rPr>
          <w:t>全部拒绝了</w:t>
        </w:r>
      </w:ins>
      <w:ins w:id="74" w:author="Yuan Zhen" w:date="2022-07-27T21:42:00Z">
        <w:r w:rsidR="00F316C4" w:rsidRPr="00656EA6">
          <w:rPr>
            <w:rFonts w:ascii="宋体" w:eastAsia="宋体" w:hAnsi="宋体" w:hint="eastAsia"/>
            <w:rPrChange w:id="75" w:author="Yuan Zhen" w:date="2022-07-27T22:15:00Z">
              <w:rPr>
                <w:rFonts w:hint="eastAsia"/>
              </w:rPr>
            </w:rPrChange>
          </w:rPr>
          <w:t>。因为，</w:t>
        </w:r>
      </w:ins>
      <w:ins w:id="76" w:author="Yuan Zhen" w:date="2022-07-27T22:51:00Z">
        <w:r w:rsidR="00471F41">
          <w:rPr>
            <w:rFonts w:ascii="宋体" w:eastAsia="宋体" w:hAnsi="宋体" w:hint="eastAsia"/>
          </w:rPr>
          <w:t>当时</w:t>
        </w:r>
      </w:ins>
      <w:ins w:id="77" w:author="Yuan Zhen" w:date="2022-07-27T21:42:00Z">
        <w:r w:rsidR="00F316C4" w:rsidRPr="00656EA6">
          <w:rPr>
            <w:rFonts w:ascii="宋体" w:eastAsia="宋体" w:hAnsi="宋体" w:hint="eastAsia"/>
            <w:rPrChange w:id="78" w:author="Yuan Zhen" w:date="2022-07-27T22:15:00Z">
              <w:rPr>
                <w:rFonts w:hint="eastAsia"/>
              </w:rPr>
            </w:rPrChange>
          </w:rPr>
          <w:t>我觉得呆在太原也没有太大意义了。</w:t>
        </w:r>
      </w:ins>
      <w:ins w:id="79" w:author="Yuan Zhen" w:date="2022-07-29T23:12:00Z">
        <w:r w:rsidR="00372C19">
          <w:rPr>
            <w:rFonts w:ascii="宋体" w:eastAsia="宋体" w:hAnsi="宋体" w:hint="eastAsia"/>
          </w:rPr>
          <w:t>更多的</w:t>
        </w:r>
      </w:ins>
      <w:ins w:id="80" w:author="Yuan Zhen" w:date="2022-07-29T23:13:00Z">
        <w:r w:rsidR="00372C19">
          <w:rPr>
            <w:rFonts w:ascii="宋体" w:eastAsia="宋体" w:hAnsi="宋体" w:hint="eastAsia"/>
          </w:rPr>
          <w:t>理由在下面。</w:t>
        </w:r>
      </w:ins>
    </w:p>
    <w:p w14:paraId="32BBF435" w14:textId="586722C1" w:rsidR="0058779D" w:rsidRPr="00656EA6" w:rsidRDefault="0058779D" w:rsidP="00DF6B42">
      <w:pPr>
        <w:rPr>
          <w:ins w:id="81" w:author="Yuan Zhen" w:date="2022-07-27T21:45:00Z"/>
          <w:rFonts w:ascii="宋体" w:eastAsia="宋体" w:hAnsi="宋体" w:hint="eastAsia"/>
          <w:rPrChange w:id="82" w:author="Yuan Zhen" w:date="2022-07-27T22:15:00Z">
            <w:rPr>
              <w:ins w:id="83" w:author="Yuan Zhen" w:date="2022-07-27T21:45:00Z"/>
            </w:rPr>
          </w:rPrChange>
        </w:rPr>
        <w:pPrChange w:id="84" w:author="Yuan Zhen" w:date="2022-07-29T22:32:00Z">
          <w:pPr>
            <w:ind w:firstLineChars="200" w:firstLine="420"/>
          </w:pPr>
        </w:pPrChange>
      </w:pPr>
    </w:p>
    <w:p w14:paraId="344376FB" w14:textId="5671BA3F" w:rsidR="00850ADB" w:rsidRPr="00656EA6" w:rsidRDefault="00850ADB" w:rsidP="0058779D">
      <w:pPr>
        <w:ind w:firstLineChars="200" w:firstLine="420"/>
        <w:rPr>
          <w:ins w:id="85" w:author="Yuan Zhen" w:date="2022-07-27T22:06:00Z"/>
          <w:rFonts w:ascii="宋体" w:eastAsia="宋体" w:hAnsi="宋体"/>
          <w:rPrChange w:id="86" w:author="Yuan Zhen" w:date="2022-07-27T22:15:00Z">
            <w:rPr>
              <w:ins w:id="87" w:author="Yuan Zhen" w:date="2022-07-27T22:06:00Z"/>
            </w:rPr>
          </w:rPrChange>
        </w:rPr>
      </w:pPr>
      <w:ins w:id="88" w:author="Yuan Zhen" w:date="2022-07-27T21:56:00Z">
        <w:r w:rsidRPr="00656EA6">
          <w:rPr>
            <w:rFonts w:ascii="宋体" w:eastAsia="宋体" w:hAnsi="宋体" w:hint="eastAsia"/>
            <w:rPrChange w:id="89" w:author="Yuan Zhen" w:date="2022-07-27T22:15:00Z">
              <w:rPr>
                <w:rFonts w:hint="eastAsia"/>
              </w:rPr>
            </w:rPrChange>
          </w:rPr>
          <w:t>你可能已经猜到，之所以写这个，是我对你仍然有好感</w:t>
        </w:r>
      </w:ins>
      <w:ins w:id="90" w:author="Yuan Zhen" w:date="2022-07-27T21:59:00Z">
        <w:r w:rsidR="00EE7234" w:rsidRPr="00656EA6">
          <w:rPr>
            <w:rFonts w:ascii="宋体" w:eastAsia="宋体" w:hAnsi="宋体" w:hint="eastAsia"/>
            <w:rPrChange w:id="91" w:author="Yuan Zhen" w:date="2022-07-27T22:15:00Z">
              <w:rPr>
                <w:rFonts w:hint="eastAsia"/>
              </w:rPr>
            </w:rPrChange>
          </w:rPr>
          <w:t>。</w:t>
        </w:r>
      </w:ins>
      <w:ins w:id="92" w:author="Yuan Zhen" w:date="2022-07-27T22:04:00Z">
        <w:r w:rsidR="00885A5C" w:rsidRPr="00656EA6">
          <w:rPr>
            <w:rFonts w:ascii="宋体" w:eastAsia="宋体" w:hAnsi="宋体" w:hint="eastAsia"/>
            <w:rPrChange w:id="93" w:author="Yuan Zhen" w:date="2022-07-27T22:15:00Z">
              <w:rPr>
                <w:rFonts w:hint="eastAsia"/>
              </w:rPr>
            </w:rPrChange>
          </w:rPr>
          <w:t>我先收起</w:t>
        </w:r>
      </w:ins>
      <w:ins w:id="94" w:author="Yuan Zhen" w:date="2022-07-27T22:05:00Z">
        <w:r w:rsidR="00885A5C" w:rsidRPr="00656EA6">
          <w:rPr>
            <w:rFonts w:ascii="宋体" w:eastAsia="宋体" w:hAnsi="宋体" w:hint="eastAsia"/>
            <w:rPrChange w:id="95" w:author="Yuan Zhen" w:date="2022-07-27T22:15:00Z">
              <w:rPr>
                <w:rFonts w:hint="eastAsia"/>
              </w:rPr>
            </w:rPrChange>
          </w:rPr>
          <w:t>这个话题，这可能不合时机。</w:t>
        </w:r>
      </w:ins>
    </w:p>
    <w:p w14:paraId="6402DD06" w14:textId="635506CD" w:rsidR="00885A5C" w:rsidRPr="00656EA6" w:rsidRDefault="00885A5C" w:rsidP="0058779D">
      <w:pPr>
        <w:ind w:firstLineChars="200" w:firstLine="420"/>
        <w:rPr>
          <w:ins w:id="96" w:author="Yuan Zhen" w:date="2022-07-27T22:06:00Z"/>
          <w:rFonts w:ascii="宋体" w:eastAsia="宋体" w:hAnsi="宋体"/>
          <w:rPrChange w:id="97" w:author="Yuan Zhen" w:date="2022-07-27T22:15:00Z">
            <w:rPr>
              <w:ins w:id="98" w:author="Yuan Zhen" w:date="2022-07-27T22:06:00Z"/>
            </w:rPr>
          </w:rPrChange>
        </w:rPr>
      </w:pPr>
    </w:p>
    <w:p w14:paraId="1B33C501" w14:textId="03B47C55" w:rsidR="004A5AE7" w:rsidRDefault="00885A5C" w:rsidP="004A5AE7">
      <w:pPr>
        <w:ind w:firstLineChars="200" w:firstLine="420"/>
        <w:rPr>
          <w:ins w:id="99" w:author="Yuan Zhen" w:date="2022-07-27T22:17:00Z"/>
          <w:rFonts w:ascii="宋体" w:eastAsia="宋体" w:hAnsi="宋体"/>
        </w:rPr>
      </w:pPr>
      <w:ins w:id="100" w:author="Yuan Zhen" w:date="2022-07-27T22:06:00Z">
        <w:r w:rsidRPr="00656EA6">
          <w:rPr>
            <w:rFonts w:ascii="宋体" w:eastAsia="宋体" w:hAnsi="宋体" w:hint="eastAsia"/>
            <w:rPrChange w:id="101" w:author="Yuan Zhen" w:date="2022-07-27T22:15:00Z">
              <w:rPr>
                <w:rFonts w:hint="eastAsia"/>
              </w:rPr>
            </w:rPrChange>
          </w:rPr>
          <w:t>在学校的时候，每天都无忧无虑的，从来没有想过什么房、</w:t>
        </w:r>
      </w:ins>
      <w:ins w:id="102" w:author="Yuan Zhen" w:date="2022-07-27T22:07:00Z">
        <w:r w:rsidRPr="00656EA6">
          <w:rPr>
            <w:rFonts w:ascii="宋体" w:eastAsia="宋体" w:hAnsi="宋体" w:hint="eastAsia"/>
            <w:rPrChange w:id="103" w:author="Yuan Zhen" w:date="2022-07-27T22:15:00Z">
              <w:rPr>
                <w:rFonts w:hint="eastAsia"/>
              </w:rPr>
            </w:rPrChange>
          </w:rPr>
          <w:t>车，也可能是我不太成熟。直到你突然提到这个话题的时候，我突然</w:t>
        </w:r>
      </w:ins>
      <w:ins w:id="104" w:author="Yuan Zhen" w:date="2022-07-27T22:08:00Z">
        <w:r w:rsidRPr="00656EA6">
          <w:rPr>
            <w:rFonts w:ascii="宋体" w:eastAsia="宋体" w:hAnsi="宋体" w:hint="eastAsia"/>
            <w:rPrChange w:id="105" w:author="Yuan Zhen" w:date="2022-07-27T22:15:00Z">
              <w:rPr>
                <w:rFonts w:hint="eastAsia"/>
              </w:rPr>
            </w:rPrChange>
          </w:rPr>
          <w:t>感觉压力很大</w:t>
        </w:r>
      </w:ins>
      <w:ins w:id="106" w:author="Yuan Zhen" w:date="2022-07-29T23:24:00Z">
        <w:r w:rsidR="00F13CF4">
          <w:rPr>
            <w:rFonts w:ascii="宋体" w:eastAsia="宋体" w:hAnsi="宋体" w:hint="eastAsia"/>
          </w:rPr>
          <w:t>，因为我还是个学生，一毛钱都没有</w:t>
        </w:r>
      </w:ins>
      <w:ins w:id="107" w:author="Yuan Zhen" w:date="2022-07-27T22:08:00Z">
        <w:r w:rsidR="007E1801" w:rsidRPr="00656EA6">
          <w:rPr>
            <w:rFonts w:ascii="宋体" w:eastAsia="宋体" w:hAnsi="宋体" w:hint="eastAsia"/>
            <w:rPrChange w:id="108" w:author="Yuan Zhen" w:date="2022-07-27T22:15:00Z">
              <w:rPr>
                <w:rFonts w:hint="eastAsia"/>
              </w:rPr>
            </w:rPrChange>
          </w:rPr>
          <w:t>。</w:t>
        </w:r>
      </w:ins>
      <w:ins w:id="109" w:author="Yuan Zhen" w:date="2022-07-27T22:44:00Z">
        <w:r w:rsidR="00046510">
          <w:rPr>
            <w:rFonts w:ascii="宋体" w:eastAsia="宋体" w:hAnsi="宋体" w:hint="eastAsia"/>
          </w:rPr>
          <w:t>我不知道是不是每个男生都像我这样觉得压力很大。</w:t>
        </w:r>
      </w:ins>
      <w:ins w:id="110" w:author="Yuan Zhen" w:date="2022-07-27T22:08:00Z">
        <w:r w:rsidR="007E1801" w:rsidRPr="00656EA6">
          <w:rPr>
            <w:rFonts w:ascii="宋体" w:eastAsia="宋体" w:hAnsi="宋体" w:hint="eastAsia"/>
            <w:rPrChange w:id="111" w:author="Yuan Zhen" w:date="2022-07-27T22:15:00Z">
              <w:rPr>
                <w:rFonts w:hint="eastAsia"/>
              </w:rPr>
            </w:rPrChange>
          </w:rPr>
          <w:t>当然，我也可以</w:t>
        </w:r>
      </w:ins>
      <w:ins w:id="112" w:author="Yuan Zhen" w:date="2022-07-27T22:09:00Z">
        <w:r w:rsidR="007E1801" w:rsidRPr="00656EA6">
          <w:rPr>
            <w:rFonts w:ascii="宋体" w:eastAsia="宋体" w:hAnsi="宋体" w:hint="eastAsia"/>
            <w:rPrChange w:id="113" w:author="Yuan Zhen" w:date="2022-07-27T22:15:00Z">
              <w:rPr>
                <w:rFonts w:hint="eastAsia"/>
              </w:rPr>
            </w:rPrChange>
          </w:rPr>
          <w:t>让自己轻松一点，比如找我爸妈要大部分</w:t>
        </w:r>
      </w:ins>
      <w:ins w:id="114" w:author="Yuan Zhen" w:date="2022-07-27T22:10:00Z">
        <w:r w:rsidR="007E1801" w:rsidRPr="00656EA6">
          <w:rPr>
            <w:rFonts w:ascii="宋体" w:eastAsia="宋体" w:hAnsi="宋体" w:hint="eastAsia"/>
            <w:rPrChange w:id="115" w:author="Yuan Zhen" w:date="2022-07-27T22:15:00Z">
              <w:rPr>
                <w:rFonts w:hint="eastAsia"/>
              </w:rPr>
            </w:rPrChange>
          </w:rPr>
          <w:t>买房</w:t>
        </w:r>
      </w:ins>
      <w:ins w:id="116" w:author="Yuan Zhen" w:date="2022-07-27T22:09:00Z">
        <w:r w:rsidR="007E1801" w:rsidRPr="00656EA6">
          <w:rPr>
            <w:rFonts w:ascii="宋体" w:eastAsia="宋体" w:hAnsi="宋体" w:hint="eastAsia"/>
            <w:rPrChange w:id="117" w:author="Yuan Zhen" w:date="2022-07-27T22:15:00Z">
              <w:rPr>
                <w:rFonts w:hint="eastAsia"/>
              </w:rPr>
            </w:rPrChange>
          </w:rPr>
          <w:t>的钱</w:t>
        </w:r>
      </w:ins>
      <w:ins w:id="118" w:author="Yuan Zhen" w:date="2022-07-27T22:10:00Z">
        <w:r w:rsidR="007E1801" w:rsidRPr="00656EA6">
          <w:rPr>
            <w:rFonts w:ascii="宋体" w:eastAsia="宋体" w:hAnsi="宋体" w:hint="eastAsia"/>
            <w:rPrChange w:id="119" w:author="Yuan Zhen" w:date="2022-07-27T22:15:00Z">
              <w:rPr>
                <w:rFonts w:hint="eastAsia"/>
              </w:rPr>
            </w:rPrChange>
          </w:rPr>
          <w:t>，这好像成了社会的默认规则一样</w:t>
        </w:r>
      </w:ins>
      <w:ins w:id="120" w:author="Yuan Zhen" w:date="2022-07-27T22:11:00Z">
        <w:r w:rsidR="007E1801" w:rsidRPr="00656EA6">
          <w:rPr>
            <w:rFonts w:ascii="宋体" w:eastAsia="宋体" w:hAnsi="宋体" w:hint="eastAsia"/>
            <w:rPrChange w:id="121" w:author="Yuan Zhen" w:date="2022-07-27T22:15:00Z">
              <w:rPr>
                <w:rFonts w:hint="eastAsia"/>
              </w:rPr>
            </w:rPrChange>
          </w:rPr>
          <w:t>。大家都是这么做的，我也这么做，我内心不会有愧疚或者过意不去。</w:t>
        </w:r>
      </w:ins>
    </w:p>
    <w:p w14:paraId="301F9ECE" w14:textId="77777777" w:rsidR="004A5AE7" w:rsidRDefault="004A5AE7" w:rsidP="004A5AE7">
      <w:pPr>
        <w:ind w:firstLineChars="200" w:firstLine="420"/>
        <w:rPr>
          <w:ins w:id="122" w:author="Yuan Zhen" w:date="2022-07-27T22:17:00Z"/>
          <w:rFonts w:ascii="宋体" w:eastAsia="宋体" w:hAnsi="宋体"/>
        </w:rPr>
      </w:pPr>
    </w:p>
    <w:p w14:paraId="119BBA48" w14:textId="26B44D60" w:rsidR="007B66DC" w:rsidRDefault="004A5AE7" w:rsidP="0031615E">
      <w:pPr>
        <w:ind w:firstLineChars="200" w:firstLine="420"/>
        <w:rPr>
          <w:ins w:id="123" w:author="Yuan Zhen" w:date="2022-07-29T22:33:00Z"/>
          <w:rFonts w:ascii="宋体" w:eastAsia="宋体" w:hAnsi="宋体" w:hint="eastAsia"/>
        </w:rPr>
      </w:pPr>
      <w:ins w:id="124" w:author="Yuan Zhen" w:date="2022-07-27T22:16:00Z">
        <w:r>
          <w:rPr>
            <w:rFonts w:ascii="宋体" w:eastAsia="宋体" w:hAnsi="宋体" w:hint="eastAsia"/>
          </w:rPr>
          <w:t>不过，我的性格</w:t>
        </w:r>
      </w:ins>
      <w:ins w:id="125" w:author="Yuan Zhen" w:date="2022-07-27T22:17:00Z">
        <w:r>
          <w:rPr>
            <w:rFonts w:ascii="宋体" w:eastAsia="宋体" w:hAnsi="宋体" w:hint="eastAsia"/>
          </w:rPr>
          <w:t>的确会让我感到无比愧疚。这可能得从我的初中说起。</w:t>
        </w:r>
      </w:ins>
      <w:ins w:id="126" w:author="Yuan Zhen" w:date="2022-07-27T22:36:00Z">
        <w:r w:rsidR="00E72E49">
          <w:rPr>
            <w:rFonts w:ascii="宋体" w:eastAsia="宋体" w:hAnsi="宋体" w:hint="eastAsia"/>
          </w:rPr>
          <w:t>我记得在叛逆期的时候，我会冲我爸妈很大声说话，但是他们总是想和我讲道理。虽然我表面上装作不屈服、很硬气的样子，但是，每次事后我都感觉到愧疚。那时我就知道</w:t>
        </w:r>
      </w:ins>
      <w:ins w:id="127" w:author="Yuan Zhen" w:date="2022-07-27T22:37:00Z">
        <w:r w:rsidR="00E6246A">
          <w:rPr>
            <w:rFonts w:ascii="宋体" w:eastAsia="宋体" w:hAnsi="宋体" w:hint="eastAsia"/>
          </w:rPr>
          <w:t>了</w:t>
        </w:r>
      </w:ins>
      <w:ins w:id="128" w:author="Yuan Zhen" w:date="2022-07-27T22:36:00Z">
        <w:r w:rsidR="00E72E49">
          <w:rPr>
            <w:rFonts w:ascii="宋体" w:eastAsia="宋体" w:hAnsi="宋体" w:hint="eastAsia"/>
          </w:rPr>
          <w:t>，他们为我辛苦挣钱，而我却还这样对他们。</w:t>
        </w:r>
        <w:r w:rsidR="00607DAF">
          <w:rPr>
            <w:rFonts w:ascii="宋体" w:eastAsia="宋体" w:hAnsi="宋体" w:hint="eastAsia"/>
          </w:rPr>
          <w:t>所以</w:t>
        </w:r>
      </w:ins>
      <w:ins w:id="129" w:author="Yuan Zhen" w:date="2022-07-27T22:37:00Z">
        <w:r w:rsidR="00607DAF">
          <w:rPr>
            <w:rFonts w:ascii="宋体" w:eastAsia="宋体" w:hAnsi="宋体" w:hint="eastAsia"/>
          </w:rPr>
          <w:t>叛逆期很快就过去了。</w:t>
        </w:r>
      </w:ins>
      <w:ins w:id="130" w:author="Yuan Zhen" w:date="2022-07-27T22:41:00Z">
        <w:r w:rsidR="00086044">
          <w:rPr>
            <w:rFonts w:ascii="宋体" w:eastAsia="宋体" w:hAnsi="宋体" w:hint="eastAsia"/>
          </w:rPr>
          <w:t>而</w:t>
        </w:r>
      </w:ins>
      <w:ins w:id="131" w:author="Yuan Zhen" w:date="2022-07-27T22:42:00Z">
        <w:r w:rsidR="00086044">
          <w:rPr>
            <w:rFonts w:ascii="宋体" w:eastAsia="宋体" w:hAnsi="宋体" w:hint="eastAsia"/>
          </w:rPr>
          <w:t>现在</w:t>
        </w:r>
      </w:ins>
      <w:ins w:id="132" w:author="Yuan Zhen" w:date="2022-07-27T22:39:00Z">
        <w:r w:rsidR="007B66DC">
          <w:rPr>
            <w:rFonts w:ascii="宋体" w:eastAsia="宋体" w:hAnsi="宋体" w:hint="eastAsia"/>
          </w:rPr>
          <w:t>，一想起向他们要钱买房，那种和初中一样的愧疚</w:t>
        </w:r>
      </w:ins>
      <w:ins w:id="133" w:author="Yuan Zhen" w:date="2022-07-27T22:40:00Z">
        <w:r w:rsidR="007B66DC">
          <w:rPr>
            <w:rFonts w:ascii="宋体" w:eastAsia="宋体" w:hAnsi="宋体" w:hint="eastAsia"/>
          </w:rPr>
          <w:t>立马油然而上。</w:t>
        </w:r>
      </w:ins>
    </w:p>
    <w:p w14:paraId="2CCDB718" w14:textId="77777777" w:rsidR="00DF6B42" w:rsidRPr="00DF6B42" w:rsidRDefault="00DF6B42" w:rsidP="0031615E">
      <w:pPr>
        <w:rPr>
          <w:ins w:id="134" w:author="Yuan Zhen" w:date="2022-07-27T22:41:00Z"/>
          <w:rFonts w:ascii="宋体" w:eastAsia="宋体" w:hAnsi="宋体" w:hint="eastAsia"/>
        </w:rPr>
        <w:pPrChange w:id="135" w:author="Yuan Zhen" w:date="2022-07-29T22:43:00Z">
          <w:pPr>
            <w:ind w:firstLineChars="200" w:firstLine="420"/>
          </w:pPr>
        </w:pPrChange>
      </w:pPr>
    </w:p>
    <w:p w14:paraId="2470B6EE" w14:textId="46BE5EA7" w:rsidR="007B66DC" w:rsidRDefault="00F0035F" w:rsidP="007B66DC">
      <w:pPr>
        <w:ind w:firstLineChars="200" w:firstLine="420"/>
        <w:rPr>
          <w:ins w:id="136" w:author="Yuan Zhen" w:date="2022-07-29T22:44:00Z"/>
          <w:rFonts w:ascii="宋体" w:eastAsia="宋体" w:hAnsi="宋体"/>
        </w:rPr>
      </w:pPr>
      <w:ins w:id="137" w:author="Yuan Zhen" w:date="2022-07-27T22:45:00Z">
        <w:r>
          <w:rPr>
            <w:rFonts w:ascii="宋体" w:eastAsia="宋体" w:hAnsi="宋体" w:hint="eastAsia"/>
          </w:rPr>
          <w:t>我记得我说过，一心一意的人在哪都一心一意，三心二意的人在哪都三心二意</w:t>
        </w:r>
      </w:ins>
      <w:ins w:id="138" w:author="Yuan Zhen" w:date="2022-07-27T22:46:00Z">
        <w:r>
          <w:rPr>
            <w:rFonts w:ascii="宋体" w:eastAsia="宋体" w:hAnsi="宋体" w:hint="eastAsia"/>
          </w:rPr>
          <w:t>。</w:t>
        </w:r>
      </w:ins>
      <w:ins w:id="139" w:author="Yuan Zhen" w:date="2022-07-27T22:48:00Z">
        <w:r w:rsidR="001E73C1">
          <w:rPr>
            <w:rFonts w:ascii="宋体" w:eastAsia="宋体" w:hAnsi="宋体" w:hint="eastAsia"/>
          </w:rPr>
          <w:t>这也让我想起初中时候，那</w:t>
        </w:r>
      </w:ins>
      <w:ins w:id="140" w:author="Yuan Zhen" w:date="2022-07-27T22:41:00Z">
        <w:r w:rsidR="007B66DC">
          <w:rPr>
            <w:rFonts w:ascii="宋体" w:eastAsia="宋体" w:hAnsi="宋体" w:hint="eastAsia"/>
          </w:rPr>
          <w:t>时候不像现在，有太多的机会让人变坏。我记得，每当我和朋友即将要去网吧、或者游戏厅、或者抽烟的时候，我内心会立马想起我的爸妈、爷爷奶奶、外公外婆，我在想，如果他们看到我这样，他们会如何的失望。</w:t>
        </w:r>
      </w:ins>
      <w:ins w:id="141" w:author="Yuan Zhen" w:date="2022-07-29T22:43:00Z">
        <w:r w:rsidR="0031615E">
          <w:rPr>
            <w:rFonts w:ascii="宋体" w:eastAsia="宋体" w:hAnsi="宋体" w:hint="eastAsia"/>
          </w:rPr>
          <w:t>这里的</w:t>
        </w:r>
      </w:ins>
      <w:ins w:id="142" w:author="Yuan Zhen" w:date="2022-07-29T22:44:00Z">
        <w:r w:rsidR="0031615E">
          <w:rPr>
            <w:rFonts w:ascii="宋体" w:eastAsia="宋体" w:hAnsi="宋体" w:hint="eastAsia"/>
          </w:rPr>
          <w:t>“</w:t>
        </w:r>
        <w:r w:rsidR="0031615E">
          <w:rPr>
            <w:rFonts w:ascii="宋体" w:eastAsia="宋体" w:hAnsi="宋体" w:hint="eastAsia"/>
          </w:rPr>
          <w:t>三心二意</w:t>
        </w:r>
        <w:r w:rsidR="0031615E">
          <w:rPr>
            <w:rFonts w:ascii="宋体" w:eastAsia="宋体" w:hAnsi="宋体" w:hint="eastAsia"/>
          </w:rPr>
          <w:t>”</w:t>
        </w:r>
      </w:ins>
      <w:ins w:id="143" w:author="Yuan Zhen" w:date="2022-07-29T22:43:00Z">
        <w:r w:rsidR="0031615E">
          <w:rPr>
            <w:rFonts w:ascii="宋体" w:eastAsia="宋体" w:hAnsi="宋体" w:hint="eastAsia"/>
          </w:rPr>
          <w:t>指的是轻易</w:t>
        </w:r>
      </w:ins>
      <w:ins w:id="144" w:author="Yuan Zhen" w:date="2022-07-29T22:44:00Z">
        <w:r w:rsidR="0031615E">
          <w:rPr>
            <w:rFonts w:ascii="宋体" w:eastAsia="宋体" w:hAnsi="宋体" w:hint="eastAsia"/>
          </w:rPr>
          <w:t>学坏。</w:t>
        </w:r>
      </w:ins>
    </w:p>
    <w:p w14:paraId="104208C2" w14:textId="1EA7878C" w:rsidR="000E5320" w:rsidRDefault="000E5320" w:rsidP="007B66DC">
      <w:pPr>
        <w:ind w:firstLineChars="200" w:firstLine="420"/>
        <w:rPr>
          <w:ins w:id="145" w:author="Yuan Zhen" w:date="2022-07-29T22:44:00Z"/>
          <w:rFonts w:ascii="宋体" w:eastAsia="宋体" w:hAnsi="宋体"/>
        </w:rPr>
      </w:pPr>
    </w:p>
    <w:p w14:paraId="7B37D118" w14:textId="1876475B" w:rsidR="00F63063" w:rsidRDefault="008A4363" w:rsidP="00D77CEB">
      <w:pPr>
        <w:ind w:firstLineChars="200" w:firstLine="420"/>
        <w:rPr>
          <w:ins w:id="146" w:author="Yuan Zhen" w:date="2022-07-27T23:10:00Z"/>
          <w:rFonts w:ascii="宋体" w:eastAsia="宋体" w:hAnsi="宋体" w:hint="eastAsia"/>
        </w:rPr>
      </w:pPr>
      <w:ins w:id="147" w:author="Yuan Zhen" w:date="2022-07-29T22:46:00Z">
        <w:r>
          <w:rPr>
            <w:rFonts w:ascii="宋体" w:eastAsia="宋体" w:hAnsi="宋体" w:hint="eastAsia"/>
          </w:rPr>
          <w:t>在</w:t>
        </w:r>
      </w:ins>
      <w:ins w:id="148" w:author="Yuan Zhen" w:date="2022-07-29T22:56:00Z">
        <w:r w:rsidR="00D77CEB">
          <w:rPr>
            <w:rFonts w:ascii="宋体" w:eastAsia="宋体" w:hAnsi="宋体" w:hint="eastAsia"/>
          </w:rPr>
          <w:t>感情方面也是</w:t>
        </w:r>
      </w:ins>
      <w:ins w:id="149" w:author="Yuan Zhen" w:date="2022-07-29T22:45:00Z">
        <w:r>
          <w:rPr>
            <w:rFonts w:ascii="宋体" w:eastAsia="宋体" w:hAnsi="宋体" w:hint="eastAsia"/>
          </w:rPr>
          <w:t>。</w:t>
        </w:r>
      </w:ins>
      <w:ins w:id="150" w:author="Yuan Zhen" w:date="2022-07-29T22:47:00Z">
        <w:r>
          <w:rPr>
            <w:rFonts w:ascii="宋体" w:eastAsia="宋体" w:hAnsi="宋体" w:hint="eastAsia"/>
          </w:rPr>
          <w:t>我是一个很爱吃醋的人，比如如果女朋友去和</w:t>
        </w:r>
      </w:ins>
      <w:ins w:id="151" w:author="Yuan Zhen" w:date="2022-07-29T22:52:00Z">
        <w:r w:rsidR="008F1263">
          <w:rPr>
            <w:rFonts w:ascii="宋体" w:eastAsia="宋体" w:hAnsi="宋体" w:hint="eastAsia"/>
          </w:rPr>
          <w:t>初中、高中、大学同学</w:t>
        </w:r>
        <w:r w:rsidR="008F1263">
          <w:rPr>
            <w:rFonts w:ascii="宋体" w:eastAsia="宋体" w:hAnsi="宋体" w:hint="eastAsia"/>
          </w:rPr>
          <w:lastRenderedPageBreak/>
          <w:t>聚会，就会引起我的一些瞎想，比如</w:t>
        </w:r>
      </w:ins>
      <w:ins w:id="152" w:author="Yuan Zhen" w:date="2022-07-29T22:56:00Z">
        <w:r w:rsidR="00D77CEB">
          <w:rPr>
            <w:rFonts w:ascii="宋体" w:eastAsia="宋体" w:hAnsi="宋体" w:hint="eastAsia"/>
          </w:rPr>
          <w:t>瞎想</w:t>
        </w:r>
      </w:ins>
      <w:ins w:id="153" w:author="Yuan Zhen" w:date="2022-07-29T22:52:00Z">
        <w:r w:rsidR="008F1263">
          <w:rPr>
            <w:rFonts w:ascii="宋体" w:eastAsia="宋体" w:hAnsi="宋体" w:hint="eastAsia"/>
          </w:rPr>
          <w:t>会不会</w:t>
        </w:r>
      </w:ins>
      <w:ins w:id="154" w:author="Yuan Zhen" w:date="2022-07-29T22:53:00Z">
        <w:r w:rsidR="008F1263">
          <w:rPr>
            <w:rFonts w:ascii="宋体" w:eastAsia="宋体" w:hAnsi="宋体" w:hint="eastAsia"/>
          </w:rPr>
          <w:t>遇见她</w:t>
        </w:r>
      </w:ins>
      <w:ins w:id="155" w:author="Yuan Zhen" w:date="2022-07-29T22:52:00Z">
        <w:r w:rsidR="008F1263">
          <w:rPr>
            <w:rFonts w:ascii="宋体" w:eastAsia="宋体" w:hAnsi="宋体" w:hint="eastAsia"/>
          </w:rPr>
          <w:t>以前某个有</w:t>
        </w:r>
      </w:ins>
      <w:ins w:id="156" w:author="Yuan Zhen" w:date="2022-07-29T22:53:00Z">
        <w:r w:rsidR="008F1263">
          <w:rPr>
            <w:rFonts w:ascii="宋体" w:eastAsia="宋体" w:hAnsi="宋体" w:hint="eastAsia"/>
          </w:rPr>
          <w:t>好感的男生。</w:t>
        </w:r>
      </w:ins>
      <w:ins w:id="157" w:author="Yuan Zhen" w:date="2022-07-29T22:54:00Z">
        <w:r w:rsidR="008F1263">
          <w:rPr>
            <w:rFonts w:ascii="宋体" w:eastAsia="宋体" w:hAnsi="宋体" w:hint="eastAsia"/>
          </w:rPr>
          <w:t>这种感觉在以前非常的困扰我，而且会带来关系</w:t>
        </w:r>
      </w:ins>
      <w:ins w:id="158" w:author="Yuan Zhen" w:date="2022-07-29T22:55:00Z">
        <w:r w:rsidR="008F1263">
          <w:rPr>
            <w:rFonts w:ascii="宋体" w:eastAsia="宋体" w:hAnsi="宋体" w:hint="eastAsia"/>
          </w:rPr>
          <w:t>的不和谐。不过我后来解决了。我会这样想，如果我去和同学聚会遇见自己以前有好感的女</w:t>
        </w:r>
      </w:ins>
      <w:ins w:id="159" w:author="Yuan Zhen" w:date="2022-07-29T23:14:00Z">
        <w:r w:rsidR="00372C19">
          <w:rPr>
            <w:rFonts w:ascii="宋体" w:eastAsia="宋体" w:hAnsi="宋体" w:hint="eastAsia"/>
          </w:rPr>
          <w:t>生</w:t>
        </w:r>
      </w:ins>
      <w:ins w:id="160" w:author="Yuan Zhen" w:date="2022-07-29T22:55:00Z">
        <w:r w:rsidR="008F1263">
          <w:rPr>
            <w:rFonts w:ascii="宋体" w:eastAsia="宋体" w:hAnsi="宋体" w:hint="eastAsia"/>
          </w:rPr>
          <w:t>会怎么样</w:t>
        </w:r>
      </w:ins>
      <w:ins w:id="161" w:author="Yuan Zhen" w:date="2022-07-29T22:57:00Z">
        <w:r w:rsidR="00D77CEB">
          <w:rPr>
            <w:rFonts w:ascii="宋体" w:eastAsia="宋体" w:hAnsi="宋体" w:hint="eastAsia"/>
          </w:rPr>
          <w:t>。</w:t>
        </w:r>
      </w:ins>
      <w:ins w:id="162" w:author="Yuan Zhen" w:date="2022-07-29T23:04:00Z">
        <w:r w:rsidR="006E5B49">
          <w:rPr>
            <w:rFonts w:ascii="宋体" w:eastAsia="宋体" w:hAnsi="宋体" w:hint="eastAsia"/>
          </w:rPr>
          <w:t>我在想，如果我和其他女生关系亲近，</w:t>
        </w:r>
      </w:ins>
      <w:ins w:id="163" w:author="Yuan Zhen" w:date="2022-07-29T23:14:00Z">
        <w:r w:rsidR="00372C19">
          <w:rPr>
            <w:rFonts w:ascii="宋体" w:eastAsia="宋体" w:hAnsi="宋体" w:hint="eastAsia"/>
          </w:rPr>
          <w:t>女朋友</w:t>
        </w:r>
      </w:ins>
      <w:ins w:id="164" w:author="Yuan Zhen" w:date="2022-07-29T23:04:00Z">
        <w:r w:rsidR="006E5B49">
          <w:rPr>
            <w:rFonts w:ascii="宋体" w:eastAsia="宋体" w:hAnsi="宋体" w:hint="eastAsia"/>
          </w:rPr>
          <w:t>会是多么的伤心、失望。</w:t>
        </w:r>
      </w:ins>
      <w:ins w:id="165" w:author="Yuan Zhen" w:date="2022-07-29T22:57:00Z">
        <w:r w:rsidR="00D77CEB">
          <w:rPr>
            <w:rFonts w:ascii="宋体" w:eastAsia="宋体" w:hAnsi="宋体" w:hint="eastAsia"/>
          </w:rPr>
          <w:t>这就是我得出的结论，一心一意的人在哪都一心一意，三心二意的人在哪都三心二意。</w:t>
        </w:r>
      </w:ins>
    </w:p>
    <w:p w14:paraId="4C32C7C5" w14:textId="4215A830" w:rsidR="00547A34" w:rsidRDefault="00547A34">
      <w:pPr>
        <w:ind w:firstLineChars="200" w:firstLine="420"/>
        <w:rPr>
          <w:ins w:id="166" w:author="Yuan Zhen" w:date="2022-07-29T23:29:00Z"/>
          <w:rFonts w:ascii="宋体" w:eastAsia="宋体" w:hAnsi="宋体"/>
        </w:rPr>
      </w:pPr>
    </w:p>
    <w:p w14:paraId="4BE5B1E9" w14:textId="758B3FDF" w:rsidR="008672FA" w:rsidRDefault="008672FA" w:rsidP="008672FA">
      <w:pPr>
        <w:ind w:firstLineChars="200" w:firstLine="420"/>
        <w:rPr>
          <w:ins w:id="167" w:author="Yuan Zhen" w:date="2022-07-29T23:51:00Z"/>
          <w:rFonts w:ascii="宋体" w:eastAsia="宋体" w:hAnsi="宋体"/>
        </w:rPr>
      </w:pPr>
      <w:ins w:id="168" w:author="Yuan Zhen" w:date="2022-07-29T23:29:00Z">
        <w:r>
          <w:rPr>
            <w:rFonts w:ascii="宋体" w:eastAsia="宋体" w:hAnsi="宋体" w:hint="eastAsia"/>
          </w:rPr>
          <w:t>在感情里，如果一个人看见一个优秀异性的就把现在伴侣换掉，那么显然，这是一个三心二意的人。</w:t>
        </w:r>
      </w:ins>
      <w:ins w:id="169" w:author="Yuan Zhen" w:date="2022-07-29T23:30:00Z">
        <w:r w:rsidR="0093534F">
          <w:rPr>
            <w:rFonts w:ascii="宋体" w:eastAsia="宋体" w:hAnsi="宋体" w:hint="eastAsia"/>
          </w:rPr>
          <w:t>我记得在刚上大学那会，我们男生都喜欢什么</w:t>
        </w:r>
      </w:ins>
      <w:ins w:id="170" w:author="Yuan Zhen" w:date="2022-07-29T23:31:00Z">
        <w:r w:rsidR="0093534F">
          <w:rPr>
            <w:rFonts w:ascii="宋体" w:eastAsia="宋体" w:hAnsi="宋体" w:hint="eastAsia"/>
          </w:rPr>
          <w:t>美术、艺术学院的女生了，觉得她们身材好、漂亮。</w:t>
        </w:r>
      </w:ins>
      <w:ins w:id="171" w:author="Yuan Zhen" w:date="2022-07-29T23:33:00Z">
        <w:r w:rsidR="00341164">
          <w:rPr>
            <w:rFonts w:ascii="宋体" w:eastAsia="宋体" w:hAnsi="宋体" w:hint="eastAsia"/>
          </w:rPr>
          <w:t>那时候，我们单纯觉得</w:t>
        </w:r>
      </w:ins>
      <w:ins w:id="172" w:author="Yuan Zhen" w:date="2022-07-29T23:34:00Z">
        <w:r w:rsidR="00341164">
          <w:rPr>
            <w:rFonts w:ascii="宋体" w:eastAsia="宋体" w:hAnsi="宋体" w:hint="eastAsia"/>
          </w:rPr>
          <w:t>漂亮就是</w:t>
        </w:r>
      </w:ins>
      <w:ins w:id="173" w:author="Yuan Zhen" w:date="2022-07-29T23:33:00Z">
        <w:r w:rsidR="00341164">
          <w:rPr>
            <w:rFonts w:ascii="宋体" w:eastAsia="宋体" w:hAnsi="宋体" w:hint="eastAsia"/>
          </w:rPr>
          <w:t>自己</w:t>
        </w:r>
      </w:ins>
      <w:ins w:id="174" w:author="Yuan Zhen" w:date="2022-07-29T23:34:00Z">
        <w:r w:rsidR="00341164">
          <w:rPr>
            <w:rFonts w:ascii="宋体" w:eastAsia="宋体" w:hAnsi="宋体" w:hint="eastAsia"/>
          </w:rPr>
          <w:t>全部想要</w:t>
        </w:r>
      </w:ins>
      <w:ins w:id="175" w:author="Yuan Zhen" w:date="2022-07-29T23:33:00Z">
        <w:r w:rsidR="00341164">
          <w:rPr>
            <w:rFonts w:ascii="宋体" w:eastAsia="宋体" w:hAnsi="宋体" w:hint="eastAsia"/>
          </w:rPr>
          <w:t>的。</w:t>
        </w:r>
      </w:ins>
      <w:ins w:id="176" w:author="Yuan Zhen" w:date="2022-07-29T23:32:00Z">
        <w:r w:rsidR="00341164">
          <w:rPr>
            <w:rFonts w:ascii="宋体" w:eastAsia="宋体" w:hAnsi="宋体" w:hint="eastAsia"/>
          </w:rPr>
          <w:t>在看过一些她们的狗血剧情后，</w:t>
        </w:r>
      </w:ins>
      <w:ins w:id="177" w:author="Yuan Zhen" w:date="2022-07-29T23:39:00Z">
        <w:r w:rsidR="002E3155">
          <w:rPr>
            <w:rFonts w:ascii="宋体" w:eastAsia="宋体" w:hAnsi="宋体" w:hint="eastAsia"/>
          </w:rPr>
          <w:t>我</w:t>
        </w:r>
      </w:ins>
      <w:ins w:id="178" w:author="Yuan Zhen" w:date="2022-07-29T23:32:00Z">
        <w:r w:rsidR="00341164">
          <w:rPr>
            <w:rFonts w:ascii="宋体" w:eastAsia="宋体" w:hAnsi="宋体" w:hint="eastAsia"/>
          </w:rPr>
          <w:t>觉得</w:t>
        </w:r>
      </w:ins>
      <w:ins w:id="179" w:author="Yuan Zhen" w:date="2022-07-29T23:37:00Z">
        <w:r w:rsidR="002E3155">
          <w:rPr>
            <w:rFonts w:ascii="宋体" w:eastAsia="宋体" w:hAnsi="宋体" w:hint="eastAsia"/>
          </w:rPr>
          <w:t>那完全不是自己想要的</w:t>
        </w:r>
      </w:ins>
      <w:ins w:id="180" w:author="Yuan Zhen" w:date="2022-07-30T00:17:00Z">
        <w:r w:rsidR="00B916D6">
          <w:rPr>
            <w:rFonts w:ascii="宋体" w:eastAsia="宋体" w:hAnsi="宋体" w:hint="eastAsia"/>
          </w:rPr>
          <w:t>，最重要的是性格</w:t>
        </w:r>
      </w:ins>
      <w:ins w:id="181" w:author="Yuan Zhen" w:date="2022-07-29T23:37:00Z">
        <w:r w:rsidR="002E3155">
          <w:rPr>
            <w:rFonts w:ascii="宋体" w:eastAsia="宋体" w:hAnsi="宋体" w:hint="eastAsia"/>
          </w:rPr>
          <w:t>。</w:t>
        </w:r>
      </w:ins>
      <w:ins w:id="182" w:author="Yuan Zhen" w:date="2022-07-29T23:48:00Z">
        <w:r w:rsidR="00727636">
          <w:rPr>
            <w:rFonts w:ascii="宋体" w:eastAsia="宋体" w:hAnsi="宋体" w:hint="eastAsia"/>
          </w:rPr>
          <w:t>人总是经历了一些事情之后才知道自己真正想要什么。在第一段感情</w:t>
        </w:r>
      </w:ins>
      <w:ins w:id="183" w:author="Yuan Zhen" w:date="2022-07-29T23:49:00Z">
        <w:r w:rsidR="00727636">
          <w:rPr>
            <w:rFonts w:ascii="宋体" w:eastAsia="宋体" w:hAnsi="宋体" w:hint="eastAsia"/>
          </w:rPr>
          <w:t>结束后我不想轻易开始下一段感情，也不想拥有</w:t>
        </w:r>
      </w:ins>
      <w:ins w:id="184" w:author="Yuan Zhen" w:date="2022-07-30T00:04:00Z">
        <w:r w:rsidR="00154394">
          <w:rPr>
            <w:rFonts w:ascii="宋体" w:eastAsia="宋体" w:hAnsi="宋体" w:hint="eastAsia"/>
          </w:rPr>
          <w:t>丰富的</w:t>
        </w:r>
      </w:ins>
      <w:ins w:id="185" w:author="Yuan Zhen" w:date="2022-07-29T23:49:00Z">
        <w:r w:rsidR="00727636">
          <w:rPr>
            <w:rFonts w:ascii="宋体" w:eastAsia="宋体" w:hAnsi="宋体" w:hint="eastAsia"/>
          </w:rPr>
          <w:t>感情经历，</w:t>
        </w:r>
      </w:ins>
      <w:ins w:id="186" w:author="Yuan Zhen" w:date="2022-07-29T23:50:00Z">
        <w:r w:rsidR="00727636">
          <w:rPr>
            <w:rFonts w:ascii="宋体" w:eastAsia="宋体" w:hAnsi="宋体" w:hint="eastAsia"/>
          </w:rPr>
          <w:t>只有在确实感觉对方可信后才开始。</w:t>
        </w:r>
      </w:ins>
    </w:p>
    <w:p w14:paraId="2DCF5333" w14:textId="7D42B5B9" w:rsidR="00727636" w:rsidRDefault="00727636" w:rsidP="008672FA">
      <w:pPr>
        <w:ind w:firstLineChars="200" w:firstLine="420"/>
        <w:rPr>
          <w:ins w:id="187" w:author="Yuan Zhen" w:date="2022-07-29T23:51:00Z"/>
          <w:rFonts w:ascii="宋体" w:eastAsia="宋体" w:hAnsi="宋体"/>
        </w:rPr>
      </w:pPr>
    </w:p>
    <w:p w14:paraId="03427D56" w14:textId="597BFEAC" w:rsidR="00727636" w:rsidRPr="004F4451" w:rsidRDefault="00727636" w:rsidP="008672FA">
      <w:pPr>
        <w:ind w:firstLineChars="200" w:firstLine="420"/>
        <w:rPr>
          <w:ins w:id="188" w:author="Yuan Zhen" w:date="2022-07-29T23:29:00Z"/>
          <w:rFonts w:ascii="宋体" w:eastAsia="宋体" w:hAnsi="宋体" w:hint="eastAsia"/>
        </w:rPr>
      </w:pPr>
      <w:ins w:id="189" w:author="Yuan Zhen" w:date="2022-07-29T23:51:00Z">
        <w:r>
          <w:rPr>
            <w:rFonts w:ascii="宋体" w:eastAsia="宋体" w:hAnsi="宋体" w:hint="eastAsia"/>
          </w:rPr>
          <w:t>我没有在低迷</w:t>
        </w:r>
      </w:ins>
      <w:ins w:id="190" w:author="Yuan Zhen" w:date="2022-07-29T23:52:00Z">
        <w:r>
          <w:rPr>
            <w:rFonts w:ascii="宋体" w:eastAsia="宋体" w:hAnsi="宋体" w:hint="eastAsia"/>
          </w:rPr>
          <w:t>的时候去写这个小作文，也没有在取得成功后得意忘形</w:t>
        </w:r>
      </w:ins>
      <w:ins w:id="191" w:author="Yuan Zhen" w:date="2022-07-29T23:53:00Z">
        <w:r w:rsidR="00E83D9B">
          <w:rPr>
            <w:rFonts w:ascii="宋体" w:eastAsia="宋体" w:hAnsi="宋体" w:hint="eastAsia"/>
          </w:rPr>
          <w:t>。</w:t>
        </w:r>
      </w:ins>
      <w:ins w:id="192" w:author="Yuan Zhen" w:date="2022-07-29T23:54:00Z">
        <w:r w:rsidR="00E83D9B">
          <w:rPr>
            <w:rFonts w:ascii="宋体" w:eastAsia="宋体" w:hAnsi="宋体" w:hint="eastAsia"/>
          </w:rPr>
          <w:t>我记得小时候，爷爷奶奶带我去看戏</w:t>
        </w:r>
      </w:ins>
      <w:ins w:id="193" w:author="Yuan Zhen" w:date="2022-07-29T23:55:00Z">
        <w:r w:rsidR="00E83D9B">
          <w:rPr>
            <w:rFonts w:ascii="宋体" w:eastAsia="宋体" w:hAnsi="宋体" w:hint="eastAsia"/>
          </w:rPr>
          <w:t>，我不知道那部戏叫什么</w:t>
        </w:r>
      </w:ins>
      <w:ins w:id="194" w:author="Yuan Zhen" w:date="2022-07-29T23:56:00Z">
        <w:r w:rsidR="00E83D9B">
          <w:rPr>
            <w:rFonts w:ascii="宋体" w:eastAsia="宋体" w:hAnsi="宋体" w:hint="eastAsia"/>
          </w:rPr>
          <w:t>。那部戏唱完了隔几天又换个村再唱，但是爷爷奶奶每次都要去看。我那时</w:t>
        </w:r>
      </w:ins>
      <w:ins w:id="195" w:author="Yuan Zhen" w:date="2022-07-29T23:57:00Z">
        <w:r w:rsidR="00E83D9B">
          <w:rPr>
            <w:rFonts w:ascii="宋体" w:eastAsia="宋体" w:hAnsi="宋体" w:hint="eastAsia"/>
          </w:rPr>
          <w:t>就不开心，我说怎么看了</w:t>
        </w:r>
      </w:ins>
      <w:ins w:id="196" w:author="Yuan Zhen" w:date="2022-07-29T23:58:00Z">
        <w:r w:rsidR="00EF2EE7">
          <w:rPr>
            <w:rFonts w:ascii="宋体" w:eastAsia="宋体" w:hAnsi="宋体" w:hint="eastAsia"/>
          </w:rPr>
          <w:t>的</w:t>
        </w:r>
      </w:ins>
      <w:ins w:id="197" w:author="Yuan Zhen" w:date="2022-07-29T23:57:00Z">
        <w:r w:rsidR="00E83D9B">
          <w:rPr>
            <w:rFonts w:ascii="宋体" w:eastAsia="宋体" w:hAnsi="宋体" w:hint="eastAsia"/>
          </w:rPr>
          <w:t>又看，我也看不懂，每次</w:t>
        </w:r>
      </w:ins>
      <w:ins w:id="198" w:author="Yuan Zhen" w:date="2022-07-30T00:05:00Z">
        <w:r w:rsidR="00CF675B">
          <w:rPr>
            <w:rFonts w:ascii="宋体" w:eastAsia="宋体" w:hAnsi="宋体" w:hint="eastAsia"/>
          </w:rPr>
          <w:t>看着</w:t>
        </w:r>
      </w:ins>
      <w:ins w:id="199" w:author="Yuan Zhen" w:date="2022-07-29T23:57:00Z">
        <w:r w:rsidR="00E83D9B">
          <w:rPr>
            <w:rFonts w:ascii="宋体" w:eastAsia="宋体" w:hAnsi="宋体" w:hint="eastAsia"/>
          </w:rPr>
          <w:t>都被爷爷奶奶抱着睡着了。</w:t>
        </w:r>
      </w:ins>
      <w:ins w:id="200" w:author="Yuan Zhen" w:date="2022-07-29T23:58:00Z">
        <w:r w:rsidR="00EF2EE7">
          <w:rPr>
            <w:rFonts w:ascii="宋体" w:eastAsia="宋体" w:hAnsi="宋体" w:hint="eastAsia"/>
          </w:rPr>
          <w:t>我唯一记得的就是，爷爷奶奶总说里面的叫陈</w:t>
        </w:r>
      </w:ins>
      <w:ins w:id="201" w:author="Yuan Zhen" w:date="2022-07-29T23:59:00Z">
        <w:r w:rsidR="00EF2EE7">
          <w:rPr>
            <w:rFonts w:ascii="宋体" w:eastAsia="宋体" w:hAnsi="宋体" w:hint="eastAsia"/>
          </w:rPr>
          <w:t>世美的怎么不好</w:t>
        </w:r>
      </w:ins>
      <w:ins w:id="202" w:author="Yuan Zhen" w:date="2022-07-30T00:05:00Z">
        <w:r w:rsidR="00CF675B">
          <w:rPr>
            <w:rFonts w:ascii="宋体" w:eastAsia="宋体" w:hAnsi="宋体" w:hint="eastAsia"/>
          </w:rPr>
          <w:t>、</w:t>
        </w:r>
      </w:ins>
      <w:ins w:id="203" w:author="Yuan Zhen" w:date="2022-07-29T23:59:00Z">
        <w:r w:rsidR="00EF2EE7">
          <w:rPr>
            <w:rFonts w:ascii="宋体" w:eastAsia="宋体" w:hAnsi="宋体" w:hint="eastAsia"/>
          </w:rPr>
          <w:t>怎么不好。我觉得性格的养成可能就和这种小时候亲人的耳濡目染、</w:t>
        </w:r>
      </w:ins>
      <w:ins w:id="204" w:author="Yuan Zhen" w:date="2022-07-30T00:00:00Z">
        <w:r w:rsidR="00EF2EE7">
          <w:rPr>
            <w:rFonts w:ascii="宋体" w:eastAsia="宋体" w:hAnsi="宋体" w:hint="eastAsia"/>
          </w:rPr>
          <w:t>成长环境有关吧。</w:t>
        </w:r>
      </w:ins>
    </w:p>
    <w:p w14:paraId="53E21A2B" w14:textId="77777777" w:rsidR="008672FA" w:rsidRPr="008672FA" w:rsidRDefault="008672FA">
      <w:pPr>
        <w:ind w:firstLineChars="200" w:firstLine="420"/>
        <w:rPr>
          <w:ins w:id="205" w:author="Yuan Zhen" w:date="2022-07-29T21:54:00Z"/>
          <w:rFonts w:ascii="宋体" w:eastAsia="宋体" w:hAnsi="宋体" w:hint="eastAsia"/>
        </w:rPr>
      </w:pPr>
    </w:p>
    <w:p w14:paraId="70457EBA" w14:textId="452F81D4" w:rsidR="00DF6B42" w:rsidRDefault="00BB6603" w:rsidP="00DF6B42">
      <w:pPr>
        <w:ind w:firstLineChars="200" w:firstLine="420"/>
        <w:rPr>
          <w:ins w:id="206" w:author="Yuan Zhen" w:date="2022-07-29T23:28:00Z"/>
          <w:rFonts w:ascii="宋体" w:eastAsia="宋体" w:hAnsi="宋体"/>
        </w:rPr>
      </w:pPr>
      <w:ins w:id="207" w:author="Yuan Zhen" w:date="2022-07-30T00:01:00Z">
        <w:r>
          <w:rPr>
            <w:rFonts w:ascii="宋体" w:eastAsia="宋体" w:hAnsi="宋体" w:hint="eastAsia"/>
          </w:rPr>
          <w:t>最后，</w:t>
        </w:r>
      </w:ins>
      <w:ins w:id="208" w:author="Yuan Zhen" w:date="2022-07-29T22:30:00Z">
        <w:r w:rsidR="00DF6B42" w:rsidRPr="004F4451">
          <w:rPr>
            <w:rFonts w:ascii="宋体" w:eastAsia="宋体" w:hAnsi="宋体" w:hint="eastAsia"/>
          </w:rPr>
          <w:t>我也确实想先在北京工作，我在太原和北京之间犹豫了很久。</w:t>
        </w:r>
      </w:ins>
      <w:ins w:id="209" w:author="Yuan Zhen" w:date="2022-07-29T23:05:00Z">
        <w:r w:rsidR="006E5B49" w:rsidRPr="006E5B49">
          <w:rPr>
            <w:rFonts w:ascii="宋体" w:eastAsia="宋体" w:hAnsi="宋体" w:hint="eastAsia"/>
          </w:rPr>
          <w:t>主要</w:t>
        </w:r>
      </w:ins>
      <w:ins w:id="210" w:author="Yuan Zhen" w:date="2022-07-29T23:06:00Z">
        <w:r w:rsidR="006E5B49" w:rsidRPr="006E5B49">
          <w:rPr>
            <w:rFonts w:ascii="宋体" w:eastAsia="宋体" w:hAnsi="宋体" w:hint="eastAsia"/>
          </w:rPr>
          <w:t>有两个原因</w:t>
        </w:r>
        <w:r w:rsidR="006E5B49">
          <w:rPr>
            <w:rFonts w:ascii="宋体" w:eastAsia="宋体" w:hAnsi="宋体" w:hint="eastAsia"/>
          </w:rPr>
          <w:t>：</w:t>
        </w:r>
        <w:r w:rsidR="00B27487" w:rsidRPr="00372C19">
          <w:rPr>
            <w:rFonts w:ascii="宋体" w:eastAsia="宋体" w:hAnsi="宋体" w:hint="eastAsia"/>
            <w:rPrChange w:id="211" w:author="Yuan Zhen" w:date="2022-07-29T23:15:00Z">
              <w:rPr>
                <w:rFonts w:asciiTheme="minorEastAsia" w:hAnsiTheme="minorEastAsia" w:hint="eastAsia"/>
              </w:rPr>
            </w:rPrChange>
          </w:rPr>
          <w:t>第一</w:t>
        </w:r>
      </w:ins>
      <w:ins w:id="212" w:author="Yuan Zhen" w:date="2022-07-29T23:07:00Z">
        <w:r w:rsidR="00B27487" w:rsidRPr="00372C19">
          <w:rPr>
            <w:rFonts w:ascii="宋体" w:eastAsia="宋体" w:hAnsi="宋体" w:hint="eastAsia"/>
            <w:rPrChange w:id="213" w:author="Yuan Zhen" w:date="2022-07-29T23:15:00Z">
              <w:rPr>
                <w:rFonts w:asciiTheme="minorEastAsia" w:hAnsiTheme="minorEastAsia" w:hint="eastAsia"/>
              </w:rPr>
            </w:rPrChange>
          </w:rPr>
          <w:t>，</w:t>
        </w:r>
      </w:ins>
      <w:ins w:id="214" w:author="Yuan Zhen" w:date="2022-07-29T23:06:00Z">
        <w:r w:rsidR="00B27487" w:rsidRPr="00372C19">
          <w:rPr>
            <w:rFonts w:ascii="宋体" w:eastAsia="宋体" w:hAnsi="宋体" w:hint="eastAsia"/>
            <w:rPrChange w:id="215" w:author="Yuan Zhen" w:date="2022-07-29T23:15:00Z">
              <w:rPr>
                <w:rFonts w:asciiTheme="minorEastAsia" w:hAnsiTheme="minorEastAsia" w:hint="eastAsia"/>
              </w:rPr>
            </w:rPrChange>
          </w:rPr>
          <w:t>我想</w:t>
        </w:r>
      </w:ins>
      <w:ins w:id="216" w:author="Yuan Zhen" w:date="2022-07-29T23:07:00Z">
        <w:r w:rsidR="00B27487" w:rsidRPr="00372C19">
          <w:rPr>
            <w:rFonts w:ascii="宋体" w:eastAsia="宋体" w:hAnsi="宋体" w:hint="eastAsia"/>
            <w:rPrChange w:id="217" w:author="Yuan Zhen" w:date="2022-07-29T23:15:00Z">
              <w:rPr>
                <w:rFonts w:asciiTheme="minorEastAsia" w:hAnsiTheme="minorEastAsia" w:hint="eastAsia"/>
              </w:rPr>
            </w:rPrChange>
          </w:rPr>
          <w:t>自力更生</w:t>
        </w:r>
      </w:ins>
      <w:ins w:id="218" w:author="Yuan Zhen" w:date="2022-07-29T22:30:00Z">
        <w:r w:rsidR="00DF6B42" w:rsidRPr="00372C19">
          <w:rPr>
            <w:rFonts w:ascii="宋体" w:eastAsia="宋体" w:hAnsi="宋体" w:hint="eastAsia"/>
          </w:rPr>
          <w:t>，</w:t>
        </w:r>
        <w:r w:rsidR="00DF6B42">
          <w:rPr>
            <w:rFonts w:ascii="宋体" w:eastAsia="宋体" w:hAnsi="宋体" w:hint="eastAsia"/>
          </w:rPr>
          <w:t>我</w:t>
        </w:r>
        <w:r w:rsidR="00DF6B42" w:rsidRPr="004F4451">
          <w:rPr>
            <w:rFonts w:ascii="宋体" w:eastAsia="宋体" w:hAnsi="宋体" w:hint="eastAsia"/>
          </w:rPr>
          <w:t>不是为自己过上</w:t>
        </w:r>
        <w:r w:rsidR="00DF6B42">
          <w:rPr>
            <w:rFonts w:ascii="宋体" w:eastAsia="宋体" w:hAnsi="宋体" w:hint="eastAsia"/>
          </w:rPr>
          <w:t>什么</w:t>
        </w:r>
        <w:r w:rsidR="00DF6B42" w:rsidRPr="004F4451">
          <w:rPr>
            <w:rFonts w:ascii="宋体" w:eastAsia="宋体" w:hAnsi="宋体" w:hint="eastAsia"/>
          </w:rPr>
          <w:t>大城市的生活</w:t>
        </w:r>
      </w:ins>
      <w:ins w:id="219" w:author="Yuan Zhen" w:date="2022-07-29T23:07:00Z">
        <w:r w:rsidR="00B27487">
          <w:rPr>
            <w:rFonts w:ascii="宋体" w:eastAsia="宋体" w:hAnsi="宋体" w:hint="eastAsia"/>
          </w:rPr>
          <w:t>。第二，</w:t>
        </w:r>
      </w:ins>
      <w:ins w:id="220" w:author="Yuan Zhen" w:date="2022-07-29T23:08:00Z">
        <w:r w:rsidR="00B27487">
          <w:rPr>
            <w:rFonts w:ascii="宋体" w:eastAsia="宋体" w:hAnsi="宋体" w:hint="eastAsia"/>
          </w:rPr>
          <w:t>对于现在这个年纪的我总想发挥自己的毕生所学，而太原产业</w:t>
        </w:r>
      </w:ins>
      <w:ins w:id="221" w:author="Yuan Zhen" w:date="2022-07-29T23:09:00Z">
        <w:r w:rsidR="00B27487">
          <w:rPr>
            <w:rFonts w:ascii="宋体" w:eastAsia="宋体" w:hAnsi="宋体" w:hint="eastAsia"/>
          </w:rPr>
          <w:t>太老旧了。</w:t>
        </w:r>
      </w:ins>
      <w:ins w:id="222" w:author="Yuan Zhen" w:date="2022-07-29T22:30:00Z">
        <w:r w:rsidR="00DF6B42">
          <w:rPr>
            <w:rFonts w:ascii="宋体" w:eastAsia="宋体" w:hAnsi="宋体" w:hint="eastAsia"/>
          </w:rPr>
          <w:t>我当时的想法</w:t>
        </w:r>
      </w:ins>
      <w:ins w:id="223" w:author="Yuan Zhen" w:date="2022-07-29T23:09:00Z">
        <w:r w:rsidR="00B27487">
          <w:rPr>
            <w:rFonts w:ascii="宋体" w:eastAsia="宋体" w:hAnsi="宋体" w:hint="eastAsia"/>
          </w:rPr>
          <w:t>，</w:t>
        </w:r>
      </w:ins>
      <w:ins w:id="224" w:author="Yuan Zhen" w:date="2022-07-29T23:10:00Z">
        <w:r w:rsidR="00B27487">
          <w:rPr>
            <w:rFonts w:ascii="宋体" w:eastAsia="宋体" w:hAnsi="宋体" w:hint="eastAsia"/>
          </w:rPr>
          <w:t>哪怕现在也</w:t>
        </w:r>
      </w:ins>
      <w:ins w:id="225" w:author="Yuan Zhen" w:date="2022-07-29T22:30:00Z">
        <w:r w:rsidR="00DF6B42">
          <w:rPr>
            <w:rFonts w:ascii="宋体" w:eastAsia="宋体" w:hAnsi="宋体" w:hint="eastAsia"/>
          </w:rPr>
          <w:t>是：如果能得到你的信任和安全感，我可以把工资和公积金都给你保管</w:t>
        </w:r>
      </w:ins>
      <w:ins w:id="226" w:author="Yuan Zhen" w:date="2022-07-30T00:06:00Z">
        <w:r w:rsidR="00CF675B">
          <w:rPr>
            <w:rFonts w:ascii="宋体" w:eastAsia="宋体" w:hAnsi="宋体" w:hint="eastAsia"/>
          </w:rPr>
          <w:t>，</w:t>
        </w:r>
      </w:ins>
      <w:ins w:id="227" w:author="Yuan Zhen" w:date="2022-07-29T23:27:00Z">
        <w:r w:rsidR="008672FA">
          <w:rPr>
            <w:rFonts w:ascii="宋体" w:eastAsia="宋体" w:hAnsi="宋体" w:hint="eastAsia"/>
          </w:rPr>
          <w:t>甚至QQ、微信密码也可以告诉你</w:t>
        </w:r>
      </w:ins>
      <w:ins w:id="228" w:author="Yuan Zhen" w:date="2022-07-29T22:30:00Z">
        <w:r w:rsidR="00DF6B42">
          <w:rPr>
            <w:rFonts w:ascii="宋体" w:eastAsia="宋体" w:hAnsi="宋体" w:hint="eastAsia"/>
          </w:rPr>
          <w:t>。不知道为什么，和你接触没多久，我就觉得你是一个好女生，非常值得托付信任。其实我也知道为什么，比如，我们在短暂接触一些新朋友后，立马就知道和谁投机，比如来公司没两天，我和另外一个组的山东人无话不说，和几个老乡反倒不投机。这就是时间换来的识人的经验</w:t>
        </w:r>
      </w:ins>
      <w:ins w:id="229" w:author="Yuan Zhen" w:date="2022-07-29T23:15:00Z">
        <w:r w:rsidR="00372C19">
          <w:rPr>
            <w:rFonts w:ascii="宋体" w:eastAsia="宋体" w:hAnsi="宋体" w:hint="eastAsia"/>
          </w:rPr>
          <w:t>、直觉</w:t>
        </w:r>
      </w:ins>
      <w:ins w:id="230" w:author="Yuan Zhen" w:date="2022-07-29T22:30:00Z">
        <w:r w:rsidR="00DF6B42">
          <w:rPr>
            <w:rFonts w:ascii="宋体" w:eastAsia="宋体" w:hAnsi="宋体" w:hint="eastAsia"/>
          </w:rPr>
          <w:t>。</w:t>
        </w:r>
      </w:ins>
    </w:p>
    <w:p w14:paraId="6F6DE406" w14:textId="767F84B0" w:rsidR="00547A34" w:rsidRDefault="00547A34" w:rsidP="0093534F">
      <w:pPr>
        <w:rPr>
          <w:ins w:id="231" w:author="Yuan Zhen" w:date="2022-07-29T23:10:00Z"/>
          <w:rFonts w:ascii="宋体" w:eastAsia="宋体" w:hAnsi="宋体" w:hint="eastAsia"/>
        </w:rPr>
        <w:pPrChange w:id="232" w:author="Yuan Zhen" w:date="2022-07-29T23:29:00Z">
          <w:pPr>
            <w:ind w:firstLineChars="200" w:firstLine="420"/>
          </w:pPr>
        </w:pPrChange>
      </w:pPr>
    </w:p>
    <w:p w14:paraId="6E90032D" w14:textId="33786ECB" w:rsidR="00FE50F4" w:rsidRDefault="00B27487" w:rsidP="00FE50F4">
      <w:pPr>
        <w:ind w:firstLineChars="200" w:firstLine="420"/>
        <w:rPr>
          <w:ins w:id="233" w:author="Yuan Zhen" w:date="2022-07-29T23:19:00Z"/>
          <w:rFonts w:ascii="宋体" w:eastAsia="宋体" w:hAnsi="宋体"/>
        </w:rPr>
      </w:pPr>
      <w:ins w:id="234" w:author="Yuan Zhen" w:date="2022-07-29T23:10:00Z">
        <w:r>
          <w:rPr>
            <w:rFonts w:ascii="宋体" w:eastAsia="宋体" w:hAnsi="宋体" w:hint="eastAsia"/>
          </w:rPr>
          <w:t>我</w:t>
        </w:r>
      </w:ins>
      <w:ins w:id="235" w:author="Yuan Zhen" w:date="2022-07-29T23:11:00Z">
        <w:r>
          <w:rPr>
            <w:rFonts w:ascii="宋体" w:eastAsia="宋体" w:hAnsi="宋体" w:hint="eastAsia"/>
          </w:rPr>
          <w:t>写作</w:t>
        </w:r>
      </w:ins>
      <w:ins w:id="236" w:author="Yuan Zhen" w:date="2022-07-29T23:16:00Z">
        <w:r w:rsidR="00E80626">
          <w:rPr>
            <w:rFonts w:ascii="宋体" w:eastAsia="宋体" w:hAnsi="宋体" w:hint="eastAsia"/>
          </w:rPr>
          <w:t>太乱了，没有主线</w:t>
        </w:r>
      </w:ins>
      <w:ins w:id="237" w:author="Yuan Zhen" w:date="2022-07-29T23:11:00Z">
        <w:r>
          <w:rPr>
            <w:rFonts w:ascii="宋体" w:eastAsia="宋体" w:hAnsi="宋体" w:hint="eastAsia"/>
          </w:rPr>
          <w:t>，不知道</w:t>
        </w:r>
      </w:ins>
      <w:ins w:id="238" w:author="Yuan Zhen" w:date="2022-07-29T23:16:00Z">
        <w:r w:rsidR="00E80626">
          <w:rPr>
            <w:rFonts w:ascii="宋体" w:eastAsia="宋体" w:hAnsi="宋体" w:hint="eastAsia"/>
          </w:rPr>
          <w:t>要表达什么</w:t>
        </w:r>
      </w:ins>
      <w:ins w:id="239" w:author="Yuan Zhen" w:date="2022-07-29T23:11:00Z">
        <w:r>
          <w:rPr>
            <w:rFonts w:ascii="宋体" w:eastAsia="宋体" w:hAnsi="宋体" w:hint="eastAsia"/>
          </w:rPr>
          <w:t>。</w:t>
        </w:r>
      </w:ins>
      <w:ins w:id="240" w:author="Yuan Zhen" w:date="2022-07-29T23:17:00Z">
        <w:r w:rsidR="00FE50F4">
          <w:rPr>
            <w:rFonts w:ascii="宋体" w:eastAsia="宋体" w:hAnsi="宋体" w:hint="eastAsia"/>
          </w:rPr>
          <w:t>我知道写这些会把自己暴露在被伤害的情境</w:t>
        </w:r>
        <w:r w:rsidR="00FE50F4" w:rsidRPr="00FE50F4">
          <w:rPr>
            <w:rFonts w:ascii="宋体" w:eastAsia="宋体" w:hAnsi="宋体" w:hint="eastAsia"/>
          </w:rPr>
          <w:t>下。</w:t>
        </w:r>
      </w:ins>
      <w:ins w:id="241" w:author="Yuan Zhen" w:date="2022-07-29T23:18:00Z">
        <w:r w:rsidR="00FE50F4" w:rsidRPr="00FE50F4">
          <w:rPr>
            <w:rFonts w:ascii="宋体" w:eastAsia="宋体" w:hAnsi="宋体" w:hint="eastAsia"/>
            <w:rPrChange w:id="242" w:author="Yuan Zhen" w:date="2022-07-29T23:18:00Z">
              <w:rPr>
                <w:rFonts w:hint="eastAsia"/>
              </w:rPr>
            </w:rPrChange>
          </w:rPr>
          <w:t>有句话说，感情里谁先动情，谁就已经输了，向对方直截了当的说明自己的好感，就代表把自己暴露在被拒绝的风险中。我晚上经常喜欢思考人生，比如感情中的输赢</w:t>
        </w:r>
      </w:ins>
      <w:ins w:id="243" w:author="Yuan Zhen" w:date="2022-07-29T23:19:00Z">
        <w:r w:rsidR="00FE50F4">
          <w:rPr>
            <w:rFonts w:ascii="宋体" w:eastAsia="宋体" w:hAnsi="宋体" w:hint="eastAsia"/>
          </w:rPr>
          <w:t>问题</w:t>
        </w:r>
      </w:ins>
      <w:ins w:id="244" w:author="Yuan Zhen" w:date="2022-07-29T23:18:00Z">
        <w:r w:rsidR="00FE50F4" w:rsidRPr="00FE50F4">
          <w:rPr>
            <w:rFonts w:ascii="宋体" w:eastAsia="宋体" w:hAnsi="宋体" w:hint="eastAsia"/>
            <w:rPrChange w:id="245" w:author="Yuan Zhen" w:date="2022-07-29T23:18:00Z">
              <w:rPr>
                <w:rFonts w:hint="eastAsia"/>
              </w:rPr>
            </w:rPrChange>
          </w:rPr>
          <w:t>也是我思考的话题，我得出的结论是，如果喜欢的人都失去了，输赢还有什么意义呢。</w:t>
        </w:r>
      </w:ins>
    </w:p>
    <w:p w14:paraId="2E3F38BD" w14:textId="4B2A57C5" w:rsidR="00FE50F4" w:rsidRDefault="00FE50F4" w:rsidP="00FE50F4">
      <w:pPr>
        <w:ind w:firstLineChars="200" w:firstLine="420"/>
        <w:rPr>
          <w:ins w:id="246" w:author="Yuan Zhen" w:date="2022-07-29T23:19:00Z"/>
          <w:rFonts w:ascii="宋体" w:eastAsia="宋体" w:hAnsi="宋体"/>
        </w:rPr>
      </w:pPr>
    </w:p>
    <w:p w14:paraId="32760DBD" w14:textId="11BFF7D5" w:rsidR="00FE50F4" w:rsidRPr="00FE50F4" w:rsidRDefault="005E64BA" w:rsidP="00FE50F4">
      <w:pPr>
        <w:ind w:firstLineChars="200" w:firstLine="420"/>
        <w:rPr>
          <w:rFonts w:ascii="宋体" w:eastAsia="宋体" w:hAnsi="宋体" w:hint="eastAsia"/>
          <w:rPrChange w:id="247" w:author="Yuan Zhen" w:date="2022-07-29T23:18:00Z">
            <w:rPr/>
          </w:rPrChange>
        </w:rPr>
        <w:pPrChange w:id="248" w:author="Yuan Zhen" w:date="2022-07-29T23:19:00Z">
          <w:pPr/>
        </w:pPrChange>
      </w:pPr>
      <w:ins w:id="249" w:author="Yuan Zhen" w:date="2022-07-30T00:13:00Z">
        <w:r>
          <w:rPr>
            <w:rFonts w:ascii="宋体" w:eastAsia="宋体" w:hAnsi="宋体" w:hint="eastAsia"/>
          </w:rPr>
          <w:t>祝你一切都好。</w:t>
        </w:r>
      </w:ins>
    </w:p>
    <w:sectPr w:rsidR="00FE50F4" w:rsidRPr="00FE5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an Zhen">
    <w15:presenceInfo w15:providerId="Windows Live" w15:userId="d90c82dae11885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33"/>
    <w:rsid w:val="0000502D"/>
    <w:rsid w:val="00007B36"/>
    <w:rsid w:val="00040BD9"/>
    <w:rsid w:val="00046510"/>
    <w:rsid w:val="00086044"/>
    <w:rsid w:val="00092B1B"/>
    <w:rsid w:val="000E5320"/>
    <w:rsid w:val="00154394"/>
    <w:rsid w:val="0019414F"/>
    <w:rsid w:val="001C7F1D"/>
    <w:rsid w:val="001E73C1"/>
    <w:rsid w:val="00202CE3"/>
    <w:rsid w:val="002E3155"/>
    <w:rsid w:val="002F4733"/>
    <w:rsid w:val="00312643"/>
    <w:rsid w:val="0031615E"/>
    <w:rsid w:val="00341164"/>
    <w:rsid w:val="00341A43"/>
    <w:rsid w:val="00343690"/>
    <w:rsid w:val="00372C19"/>
    <w:rsid w:val="003B3260"/>
    <w:rsid w:val="00471F41"/>
    <w:rsid w:val="004A5AE7"/>
    <w:rsid w:val="00531782"/>
    <w:rsid w:val="00547A34"/>
    <w:rsid w:val="0058779D"/>
    <w:rsid w:val="005A3A72"/>
    <w:rsid w:val="005B483F"/>
    <w:rsid w:val="005E64BA"/>
    <w:rsid w:val="00607DAF"/>
    <w:rsid w:val="00624E8D"/>
    <w:rsid w:val="00656EA6"/>
    <w:rsid w:val="0067684D"/>
    <w:rsid w:val="006E5B49"/>
    <w:rsid w:val="006E651D"/>
    <w:rsid w:val="006E7831"/>
    <w:rsid w:val="00700A51"/>
    <w:rsid w:val="00727636"/>
    <w:rsid w:val="007B66DC"/>
    <w:rsid w:val="007E1801"/>
    <w:rsid w:val="008009FF"/>
    <w:rsid w:val="00850ADB"/>
    <w:rsid w:val="00853B05"/>
    <w:rsid w:val="008672FA"/>
    <w:rsid w:val="00885A5C"/>
    <w:rsid w:val="0089019A"/>
    <w:rsid w:val="008A4363"/>
    <w:rsid w:val="008B3BE0"/>
    <w:rsid w:val="008F1263"/>
    <w:rsid w:val="0093534F"/>
    <w:rsid w:val="0098755C"/>
    <w:rsid w:val="009C5AC9"/>
    <w:rsid w:val="00A264BC"/>
    <w:rsid w:val="00AC057A"/>
    <w:rsid w:val="00AE6D90"/>
    <w:rsid w:val="00B27487"/>
    <w:rsid w:val="00B916D6"/>
    <w:rsid w:val="00BB6603"/>
    <w:rsid w:val="00CC15B8"/>
    <w:rsid w:val="00CF675B"/>
    <w:rsid w:val="00D10CE4"/>
    <w:rsid w:val="00D72F08"/>
    <w:rsid w:val="00D77CEB"/>
    <w:rsid w:val="00D8735F"/>
    <w:rsid w:val="00DC222C"/>
    <w:rsid w:val="00DF6B42"/>
    <w:rsid w:val="00E0111E"/>
    <w:rsid w:val="00E23894"/>
    <w:rsid w:val="00E36AA1"/>
    <w:rsid w:val="00E6246A"/>
    <w:rsid w:val="00E72E49"/>
    <w:rsid w:val="00E80626"/>
    <w:rsid w:val="00E83D9B"/>
    <w:rsid w:val="00EE7234"/>
    <w:rsid w:val="00EF2EE7"/>
    <w:rsid w:val="00F0035F"/>
    <w:rsid w:val="00F13CF4"/>
    <w:rsid w:val="00F316C4"/>
    <w:rsid w:val="00F63063"/>
    <w:rsid w:val="00F85316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F9C2"/>
  <w15:chartTrackingRefBased/>
  <w15:docId w15:val="{DF2E44C9-E6B8-45B3-8419-936CC3B5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D87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Zhen</dc:creator>
  <cp:keywords/>
  <dc:description/>
  <cp:lastModifiedBy>Yuan Zhen</cp:lastModifiedBy>
  <cp:revision>56</cp:revision>
  <dcterms:created xsi:type="dcterms:W3CDTF">2022-07-27T13:27:00Z</dcterms:created>
  <dcterms:modified xsi:type="dcterms:W3CDTF">2022-07-29T16:17:00Z</dcterms:modified>
</cp:coreProperties>
</file>